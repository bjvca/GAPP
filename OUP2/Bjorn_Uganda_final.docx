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F1660" w14:textId="77777777" w:rsidR="0074744E" w:rsidRDefault="00C16F6B" w:rsidP="00C16F6B">
      <w:pPr>
        <w:rPr>
          <w:b/>
          <w:lang w:val="en-GB"/>
        </w:rPr>
      </w:pPr>
      <w:r w:rsidRPr="00560C42">
        <w:rPr>
          <w:b/>
          <w:lang w:val="en-GB"/>
        </w:rPr>
        <w:t>Uganda</w:t>
      </w:r>
      <w:r w:rsidR="0074744E">
        <w:rPr>
          <w:b/>
          <w:lang w:val="en-GB"/>
        </w:rPr>
        <w:t xml:space="preserve"> – A new set of utility consistent poverty lines</w:t>
      </w:r>
    </w:p>
    <w:p w14:paraId="65796F6A" w14:textId="77777777" w:rsidR="00845EC4" w:rsidRPr="00560C42" w:rsidRDefault="00C16F6B" w:rsidP="00560C42">
      <w:pPr>
        <w:rPr>
          <w:b/>
        </w:rPr>
      </w:pPr>
      <w:r w:rsidRPr="00560C42">
        <w:rPr>
          <w:b/>
        </w:rPr>
        <w:t>Introduction</w:t>
      </w:r>
    </w:p>
    <w:p w14:paraId="7EB41F01" w14:textId="71A6ECF3" w:rsidR="00845EC4" w:rsidRDefault="00C16F6B">
      <w:r>
        <w:t xml:space="preserve">During the past few decades, Uganda has experienced substantial economic growth. Especially during the nineties, Uganda outperformed other economies in Southern and Eastern Africa. Part of this accelerated growth is likely to be a peace dividend after years of civil war during the Amin and </w:t>
      </w:r>
      <w:proofErr w:type="spellStart"/>
      <w:r>
        <w:t>Obote</w:t>
      </w:r>
      <w:proofErr w:type="spellEnd"/>
      <w:r>
        <w:t xml:space="preserve"> regimes. However, some of this growth is also attributed to the far-reaching economic reforms implemented by the new government, transforming Uganda in one of the most liberal economies in </w:t>
      </w:r>
      <w:r w:rsidR="00E32B3E">
        <w:t>Sub-Saharan</w:t>
      </w:r>
      <w:r>
        <w:t xml:space="preserve"> Africa (World Bank 1993). This growth has been accompanied by equally impressive social progress. Indeed, Uganda used to be considered a show-case when it comes to reducing poverty, fighting HIV/AIDS and promoting social development (</w:t>
      </w:r>
      <w:proofErr w:type="spellStart"/>
      <w:r>
        <w:t>Dijkstra</w:t>
      </w:r>
      <w:proofErr w:type="spellEnd"/>
      <w:r>
        <w:t xml:space="preserve"> and van </w:t>
      </w:r>
      <w:proofErr w:type="spellStart"/>
      <w:r>
        <w:t>Donge</w:t>
      </w:r>
      <w:proofErr w:type="spellEnd"/>
      <w:r>
        <w:t xml:space="preserve"> 2001). </w:t>
      </w:r>
      <w:r w:rsidR="00442CE0">
        <w:t xml:space="preserve">According to official figures, </w:t>
      </w:r>
      <w:r>
        <w:t xml:space="preserve">poverty fell from about 56 percent in </w:t>
      </w:r>
      <w:r w:rsidR="00442CE0">
        <w:t>19</w:t>
      </w:r>
      <w:r>
        <w:t xml:space="preserve">92/93 to around 20 percent in 2012/13 (UBOS 2006, </w:t>
      </w:r>
      <w:proofErr w:type="spellStart"/>
      <w:r>
        <w:t>Ssewanyana</w:t>
      </w:r>
      <w:proofErr w:type="spellEnd"/>
      <w:r>
        <w:t xml:space="preserve"> and </w:t>
      </w:r>
      <w:proofErr w:type="spellStart"/>
      <w:r>
        <w:t>Kasirye</w:t>
      </w:r>
      <w:proofErr w:type="spellEnd"/>
      <w:r>
        <w:t xml:space="preserve"> 2014). These days, in terms of economic growth, Uganda has been overtaken by some of the neighboring countries, such as Tanzania and Ethiopia. While GDP growth shows a marked slowdown from 2005/06 onward (</w:t>
      </w:r>
      <w:proofErr w:type="spellStart"/>
      <w:r>
        <w:t>Duponchelle</w:t>
      </w:r>
      <w:proofErr w:type="spellEnd"/>
      <w:r>
        <w:t xml:space="preserve"> et al. 2014), official poverty statistic</w:t>
      </w:r>
      <w:r w:rsidR="001D3757">
        <w:t>s</w:t>
      </w:r>
      <w:r>
        <w:t xml:space="preserve"> seem to persist their downward trend.</w:t>
      </w:r>
    </w:p>
    <w:p w14:paraId="5F165FF9" w14:textId="5C34445C" w:rsidR="00845EC4" w:rsidRDefault="00C16F6B">
      <w:r>
        <w:t>However, research has cautioned that the positive aggregate trends may hide less positive dynamics at a more disaggregate level</w:t>
      </w:r>
      <w:r w:rsidR="00C457D3">
        <w:t xml:space="preserve"> (Lawson et al. 2006)</w:t>
      </w:r>
      <w:r>
        <w:t xml:space="preserve">. For instance, </w:t>
      </w:r>
      <w:proofErr w:type="spellStart"/>
      <w:r>
        <w:t>Emwanu</w:t>
      </w:r>
      <w:proofErr w:type="spellEnd"/>
      <w:r>
        <w:t xml:space="preserve"> et al</w:t>
      </w:r>
      <w:r w:rsidR="00E573C2">
        <w:t>.</w:t>
      </w:r>
      <w:r>
        <w:t xml:space="preserve"> </w:t>
      </w:r>
      <w:r w:rsidR="00E573C2">
        <w:t>(</w:t>
      </w:r>
      <w:r>
        <w:t>2006</w:t>
      </w:r>
      <w:r w:rsidR="00E573C2">
        <w:t>)</w:t>
      </w:r>
      <w:r>
        <w:t xml:space="preserve"> find that poverty reductions in the North were much less pronounced, and today, poverty levels in for example </w:t>
      </w:r>
      <w:proofErr w:type="spellStart"/>
      <w:r>
        <w:t>Karamoja</w:t>
      </w:r>
      <w:proofErr w:type="spellEnd"/>
      <w:r>
        <w:t xml:space="preserve"> remain disturbingly high. More recent research on poverty dynamics using a recently constructed panel data survey also point out stagnation or even a reversal in some areas (</w:t>
      </w:r>
      <w:proofErr w:type="spellStart"/>
      <w:r>
        <w:t>Ssewanyana</w:t>
      </w:r>
      <w:proofErr w:type="spellEnd"/>
      <w:r>
        <w:t xml:space="preserve"> and </w:t>
      </w:r>
      <w:proofErr w:type="spellStart"/>
      <w:r>
        <w:t>Kasirye</w:t>
      </w:r>
      <w:proofErr w:type="spellEnd"/>
      <w:r>
        <w:t xml:space="preserve"> 2004, </w:t>
      </w:r>
      <w:proofErr w:type="spellStart"/>
      <w:r>
        <w:t>Duponchelle</w:t>
      </w:r>
      <w:proofErr w:type="spellEnd"/>
      <w:r>
        <w:t xml:space="preserve"> et al</w:t>
      </w:r>
      <w:r w:rsidR="00E573C2">
        <w:t>.</w:t>
      </w:r>
      <w:r>
        <w:t xml:space="preserve"> 2014). More worrying is that as of late, some started to call the actual numbers into question. Levine (2012) points out significant diversions between the level and </w:t>
      </w:r>
      <w:r w:rsidR="00E573C2">
        <w:t xml:space="preserve">evolution </w:t>
      </w:r>
      <w:r>
        <w:t xml:space="preserve">of poverty figures reported by the government of Uganda and those published by the World Bank. Both qualitative and quantitative research on asset accumulation and non-monetary poverty indicators also suggest much more modest progress.  (Daniels and Minot 2015; </w:t>
      </w:r>
      <w:proofErr w:type="spellStart"/>
      <w:r>
        <w:t>Kakande</w:t>
      </w:r>
      <w:proofErr w:type="spellEnd"/>
      <w:r>
        <w:t xml:space="preserve"> 2010). Some scholars argue that the use of a single national poverty line may bias estimates in certain areas (Appleton 2003; Jamal 1998).</w:t>
      </w:r>
    </w:p>
    <w:p w14:paraId="786CC1F9" w14:textId="0D4550D6" w:rsidR="00845EC4" w:rsidRDefault="00A419C7">
      <w:r>
        <w:t xml:space="preserve">In </w:t>
      </w:r>
      <w:r w:rsidR="00C16F6B">
        <w:t xml:space="preserve">this chapter, we </w:t>
      </w:r>
      <w:r>
        <w:t>explore</w:t>
      </w:r>
      <w:r w:rsidR="00E573C2">
        <w:t xml:space="preserve"> some of the</w:t>
      </w:r>
      <w:r>
        <w:t xml:space="preserve"> </w:t>
      </w:r>
      <w:proofErr w:type="spellStart"/>
      <w:r>
        <w:t>the</w:t>
      </w:r>
      <w:proofErr w:type="spellEnd"/>
      <w:r>
        <w:t xml:space="preserve"> causes of these diverging views by estimating</w:t>
      </w:r>
      <w:r w:rsidR="00C16F6B">
        <w:t xml:space="preserve"> poverty from scratch using </w:t>
      </w:r>
      <w:proofErr w:type="spellStart"/>
      <w:r w:rsidR="00C16F6B">
        <w:t>PLEASe</w:t>
      </w:r>
      <w:proofErr w:type="spellEnd"/>
      <w:r>
        <w:t xml:space="preserve"> and the most recent available dataset for Uganda</w:t>
      </w:r>
      <w:r w:rsidR="00C16F6B">
        <w:t>.</w:t>
      </w:r>
      <w:r>
        <w:t xml:space="preserve"> We feel that o</w:t>
      </w:r>
      <w:r w:rsidR="00D04625">
        <w:t>ne of the major problem</w:t>
      </w:r>
      <w:r>
        <w:t xml:space="preserve"> with the official poverty estimates is that it is based on an outdated basic needs basket</w:t>
      </w:r>
      <w:r w:rsidR="00D04625">
        <w:t xml:space="preserve"> that is unlikely to adequately reflect current consumption patterns</w:t>
      </w:r>
      <w:r>
        <w:t>. In addition, we appreciate the fact that Uganda has an unusual</w:t>
      </w:r>
      <w:r w:rsidR="00185C04">
        <w:t xml:space="preserve"> dietary diversity (Benson et al. 2008, Appleton 2003), with for example people in the North consuming relatively more sorghum and cassava and those in the West more </w:t>
      </w:r>
      <w:proofErr w:type="spellStart"/>
      <w:r w:rsidR="00185C04">
        <w:t>matooke</w:t>
      </w:r>
      <w:proofErr w:type="spellEnd"/>
      <w:r w:rsidR="005A4DF9" w:rsidRPr="00E32B3E">
        <w:rPr>
          <w:vertAlign w:val="superscript"/>
        </w:rPr>
        <w:footnoteReference w:id="1"/>
      </w:r>
      <w:r w:rsidR="00185C04" w:rsidRPr="00B55AFF">
        <w:t xml:space="preserve">. </w:t>
      </w:r>
      <w:r w:rsidR="00B55AFF" w:rsidRPr="00B55AFF">
        <w:t xml:space="preserve">It is well known that in many instances - for example, if relative prices of basic commodities vary by region (or through time) and preferences permit substitution - the use of a single consumption bundle may </w:t>
      </w:r>
      <w:r w:rsidR="00E573C2">
        <w:t>result in</w:t>
      </w:r>
      <w:r w:rsidR="00E573C2" w:rsidRPr="00B55AFF">
        <w:t xml:space="preserve"> </w:t>
      </w:r>
      <w:r w:rsidR="00B55AFF" w:rsidRPr="00B55AFF">
        <w:t>inconsistent poverty comparisons (Tarp et al. 2002).</w:t>
      </w:r>
      <w:r w:rsidR="00B55AFF">
        <w:rPr>
          <w:color w:val="FF0000"/>
        </w:rPr>
        <w:t xml:space="preserve"> </w:t>
      </w:r>
      <w:r w:rsidR="005A4DF9">
        <w:t xml:space="preserve"> </w:t>
      </w:r>
      <w:r w:rsidR="00C16F6B">
        <w:t>We estimate a new set of utility consistent poverty lines taking into account the spatial variation in the cost of basic needs within Uganda and compare this to results using official Ugandan poverty lines.</w:t>
      </w:r>
    </w:p>
    <w:p w14:paraId="7F5A6A95" w14:textId="77777777" w:rsidR="00560C42" w:rsidRDefault="00560C42" w:rsidP="00560C42">
      <w:r>
        <w:lastRenderedPageBreak/>
        <w:t xml:space="preserve">The rest of this chapter is organized as follows. A first section describes official poverty in Uganda and discusses some of the issues that have been raised with respect to these figures. </w:t>
      </w:r>
      <w:r w:rsidR="00F0687A">
        <w:t>This is followed by a reassessment of poverty in Uganda. We first briefly introduce the data we will use in this reassessment and then describe in detail how we construct the welfare indicator.</w:t>
      </w:r>
      <w:r w:rsidR="00AF777D">
        <w:t xml:space="preserve"> Next, we describe how we construct consumption bundles that are corresponding to basic needs in different locations and the next section discusses how we make sure all these bundles provide the same basic needs. We then </w:t>
      </w:r>
      <w:r w:rsidR="006E3149">
        <w:t>present the poverty estimates using the new poverty lines. A final section concludes.</w:t>
      </w:r>
      <w:r w:rsidR="00AF777D">
        <w:t xml:space="preserve"> </w:t>
      </w:r>
    </w:p>
    <w:p w14:paraId="4AB7E385" w14:textId="77777777" w:rsidR="00845EC4" w:rsidRPr="00560C42" w:rsidRDefault="00C16F6B" w:rsidP="00560C42">
      <w:pPr>
        <w:rPr>
          <w:b/>
        </w:rPr>
      </w:pPr>
      <w:r w:rsidRPr="00560C42">
        <w:rPr>
          <w:b/>
        </w:rPr>
        <w:t>Poverty in Uganda</w:t>
      </w:r>
    </w:p>
    <w:p w14:paraId="0BA035DE" w14:textId="6440D6DA" w:rsidR="00845EC4" w:rsidRDefault="00C16F6B">
      <w:pPr>
        <w:rPr>
          <w:color w:val="000000"/>
        </w:rPr>
      </w:pPr>
      <w:r>
        <w:rPr>
          <w:color w:val="000000"/>
        </w:rPr>
        <w:t>According to official estimates, poverty has decreased substantially since the 1990s in Uganda. Table 1 draws from various reports of large scale household budget surveys that are periodically c</w:t>
      </w:r>
      <w:r w:rsidR="00E573C2">
        <w:rPr>
          <w:color w:val="000000"/>
        </w:rPr>
        <w:t>arried</w:t>
      </w:r>
      <w:r>
        <w:rPr>
          <w:color w:val="000000"/>
        </w:rPr>
        <w:t xml:space="preserve"> out by the Uganda Bureau of </w:t>
      </w:r>
      <w:r w:rsidR="00420F03">
        <w:rPr>
          <w:color w:val="000000"/>
        </w:rPr>
        <w:t xml:space="preserve">Statistics (UBOS) </w:t>
      </w:r>
      <w:r>
        <w:rPr>
          <w:color w:val="000000"/>
        </w:rPr>
        <w:t xml:space="preserve">to monitor poverty. At the national level, we see that poverty has been declining steadily over time, with the exception of 2002/3 when poverty increased slightly. The long run downward trend in poverty, from 55.5 percent to 19.7 </w:t>
      </w:r>
      <w:r w:rsidR="00B35772">
        <w:rPr>
          <w:color w:val="000000"/>
        </w:rPr>
        <w:t>percent in</w:t>
      </w:r>
      <w:r>
        <w:rPr>
          <w:color w:val="000000"/>
        </w:rPr>
        <w:t xml:space="preserve"> just twenty years </w:t>
      </w:r>
      <w:r w:rsidR="00AD54AA">
        <w:rPr>
          <w:color w:val="000000"/>
        </w:rPr>
        <w:t xml:space="preserve">translates into </w:t>
      </w:r>
      <w:r>
        <w:rPr>
          <w:color w:val="000000"/>
        </w:rPr>
        <w:t xml:space="preserve">an average yearly reduction in headcount poverty of more than 3 percent. </w:t>
      </w:r>
    </w:p>
    <w:p w14:paraId="4316DEE6" w14:textId="42D11B1A" w:rsidR="00BB1DD3" w:rsidRDefault="00BB1DD3">
      <w:pPr>
        <w:rPr>
          <w:color w:val="000000"/>
        </w:rPr>
      </w:pPr>
      <w:r>
        <w:rPr>
          <w:color w:val="000000"/>
        </w:rPr>
        <w:t>[</w:t>
      </w:r>
      <w:proofErr w:type="gramStart"/>
      <w:r>
        <w:rPr>
          <w:color w:val="000000"/>
        </w:rPr>
        <w:t>insert</w:t>
      </w:r>
      <w:proofErr w:type="gramEnd"/>
      <w:r>
        <w:rPr>
          <w:color w:val="000000"/>
        </w:rPr>
        <w:t xml:space="preserve"> table 1 about here]</w:t>
      </w:r>
    </w:p>
    <w:p w14:paraId="31E2D330" w14:textId="52FBA4EB" w:rsidR="00845EC4" w:rsidRDefault="00C16F6B">
      <w:pPr>
        <w:rPr>
          <w:color w:val="000000"/>
        </w:rPr>
      </w:pPr>
      <w:r>
        <w:rPr>
          <w:color w:val="000000"/>
        </w:rPr>
        <w:t xml:space="preserve">However, the aggregate trend hides quite some variation in poverty reduction rates at a more disaggregate level. For example, if we restrict attention to the Central region, headcount poverty reduced from 45.6 percent to </w:t>
      </w:r>
      <w:r w:rsidR="00B078AD">
        <w:rPr>
          <w:color w:val="000000"/>
        </w:rPr>
        <w:t xml:space="preserve">just </w:t>
      </w:r>
      <w:r>
        <w:rPr>
          <w:color w:val="000000"/>
        </w:rPr>
        <w:t xml:space="preserve">5.1 percent. This is partly because the Central region </w:t>
      </w:r>
      <w:r w:rsidR="00AD54AA">
        <w:rPr>
          <w:color w:val="000000"/>
        </w:rPr>
        <w:t>includes</w:t>
      </w:r>
      <w:r>
        <w:rPr>
          <w:color w:val="000000"/>
        </w:rPr>
        <w:t xml:space="preserve"> Kampala, and poverty fell much faster in urban areas than in rural areas. The reduction in Central region over the 20 year period amounts to a 4.4 percent reduction per year. At the other extreme, the drier and more remote Northern region start</w:t>
      </w:r>
      <w:r w:rsidR="00AD54AA">
        <w:rPr>
          <w:color w:val="000000"/>
        </w:rPr>
        <w:t>ed</w:t>
      </w:r>
      <w:r>
        <w:rPr>
          <w:color w:val="000000"/>
        </w:rPr>
        <w:t xml:space="preserve"> of</w:t>
      </w:r>
      <w:r w:rsidR="004C1261">
        <w:rPr>
          <w:color w:val="000000"/>
        </w:rPr>
        <w:t>f</w:t>
      </w:r>
      <w:r>
        <w:rPr>
          <w:color w:val="000000"/>
        </w:rPr>
        <w:t xml:space="preserve"> with poverty that </w:t>
      </w:r>
      <w:r w:rsidR="00AD54AA">
        <w:rPr>
          <w:color w:val="000000"/>
        </w:rPr>
        <w:t>was</w:t>
      </w:r>
      <w:r>
        <w:rPr>
          <w:color w:val="000000"/>
        </w:rPr>
        <w:t xml:space="preserve"> already about 60 percent higher than headcount poverty in the central region. Poverty reduces from 72.2 percent to 43.7 percent over the course of 20 years, which amounts to an annual rate of poverty reduction of less than 2 percent.</w:t>
      </w:r>
    </w:p>
    <w:p w14:paraId="65CCB2F3" w14:textId="7211D2FF" w:rsidR="00845EC4" w:rsidRDefault="00C16F6B">
      <w:pPr>
        <w:rPr>
          <w:color w:val="000000"/>
        </w:rPr>
      </w:pPr>
      <w:r>
        <w:rPr>
          <w:color w:val="000000"/>
        </w:rPr>
        <w:t xml:space="preserve">The contrast becomes more pronounced with increasing disaggregation. If we go down to the sub-regional level, the lowest level at which the data is deemed representative, we find </w:t>
      </w:r>
      <w:r w:rsidR="00262E4E">
        <w:rPr>
          <w:color w:val="000000"/>
        </w:rPr>
        <w:t xml:space="preserve">that for example </w:t>
      </w:r>
      <w:r>
        <w:rPr>
          <w:color w:val="000000"/>
        </w:rPr>
        <w:t xml:space="preserve">poverty </w:t>
      </w:r>
      <w:r w:rsidR="00262E4E">
        <w:rPr>
          <w:color w:val="000000"/>
        </w:rPr>
        <w:t xml:space="preserve">in Kampala </w:t>
      </w:r>
      <w:r>
        <w:rPr>
          <w:color w:val="000000"/>
        </w:rPr>
        <w:t xml:space="preserve">is reduced from about 5 percent at the turn of the century to about 0.7 percent at the latest survey, corresponding to an impressive annual poverty reduction rate of 8.5 percent. The North-Eastern region, which </w:t>
      </w:r>
      <w:r w:rsidR="00262E4E">
        <w:rPr>
          <w:color w:val="000000"/>
        </w:rPr>
        <w:t>covers</w:t>
      </w:r>
      <w:r>
        <w:rPr>
          <w:color w:val="000000"/>
        </w:rPr>
        <w:t xml:space="preserve"> one of the poorest districts in Uganda, </w:t>
      </w:r>
      <w:proofErr w:type="spellStart"/>
      <w:r>
        <w:rPr>
          <w:color w:val="000000"/>
        </w:rPr>
        <w:t>Karamoja</w:t>
      </w:r>
      <w:proofErr w:type="spellEnd"/>
      <w:r>
        <w:rPr>
          <w:color w:val="000000"/>
        </w:rPr>
        <w:t xml:space="preserve">, started the new century with headcount poverty at a staggering 82.8 percent. By 2012/13, still around three quarters of the population in this sub-region live below the national poverty line. The annualized rate of poverty reduction in this region was </w:t>
      </w:r>
      <w:r w:rsidR="00262E4E">
        <w:rPr>
          <w:color w:val="000000"/>
        </w:rPr>
        <w:t>about a mere</w:t>
      </w:r>
      <w:r>
        <w:rPr>
          <w:color w:val="000000"/>
        </w:rPr>
        <w:t xml:space="preserve"> 1 percent per year.</w:t>
      </w:r>
    </w:p>
    <w:p w14:paraId="78F9FE4C" w14:textId="221BF585" w:rsidR="00845EC4" w:rsidRDefault="00C16F6B">
      <w:pPr>
        <w:rPr>
          <w:color w:val="000000"/>
        </w:rPr>
      </w:pPr>
      <w:r>
        <w:rPr>
          <w:color w:val="000000"/>
        </w:rPr>
        <w:t>Naturally, the divergence in rates of poverty reduction means that inequality has worsened over time. While the North was only 60 percent poorer than the Central region in 1992/03, it was already 2.7 times poorer than Central in 2002/2003 and more than eight times poorer in 2012/13. Again, this increasing inequality in well-being is amplified at lower levels of disaggregation. While at the beginning of the 20</w:t>
      </w:r>
      <w:r>
        <w:rPr>
          <w:color w:val="000000"/>
          <w:vertAlign w:val="superscript"/>
        </w:rPr>
        <w:t>th</w:t>
      </w:r>
      <w:r>
        <w:rPr>
          <w:color w:val="000000"/>
        </w:rPr>
        <w:t xml:space="preserve"> century the poorest sub</w:t>
      </w:r>
      <w:r w:rsidR="00AB3D21">
        <w:rPr>
          <w:color w:val="000000"/>
        </w:rPr>
        <w:t>-</w:t>
      </w:r>
      <w:r>
        <w:rPr>
          <w:color w:val="000000"/>
        </w:rPr>
        <w:t xml:space="preserve">region was about 20 times as poor </w:t>
      </w:r>
      <w:r w:rsidR="00284599">
        <w:rPr>
          <w:color w:val="000000"/>
        </w:rPr>
        <w:t xml:space="preserve">as </w:t>
      </w:r>
      <w:r>
        <w:rPr>
          <w:color w:val="000000"/>
        </w:rPr>
        <w:t xml:space="preserve">Kampala, the North-east is more than 100 times as poor than the capital in 2012/13. This illustrates that Uganda has been much less successful in reducing poverty in poor and remote areas. This fact was already </w:t>
      </w:r>
      <w:r>
        <w:rPr>
          <w:color w:val="000000"/>
        </w:rPr>
        <w:lastRenderedPageBreak/>
        <w:t xml:space="preserve">noted in </w:t>
      </w:r>
      <w:proofErr w:type="spellStart"/>
      <w:r>
        <w:rPr>
          <w:color w:val="000000"/>
        </w:rPr>
        <w:t>Okidi</w:t>
      </w:r>
      <w:proofErr w:type="spellEnd"/>
      <w:r>
        <w:rPr>
          <w:color w:val="000000"/>
        </w:rPr>
        <w:t xml:space="preserve"> and McKay (2003) who found that using panel data, the chronic poor did not benefit from market oriented reforms that seem to drive poverty reduction at the aggregate level. Recent work using newly available panel data seem to confirm this (</w:t>
      </w:r>
      <w:proofErr w:type="spellStart"/>
      <w:r>
        <w:rPr>
          <w:color w:val="000000"/>
        </w:rPr>
        <w:t>Ssewanyana</w:t>
      </w:r>
      <w:proofErr w:type="spellEnd"/>
      <w:r>
        <w:rPr>
          <w:color w:val="000000"/>
        </w:rPr>
        <w:t xml:space="preserve"> and </w:t>
      </w:r>
      <w:proofErr w:type="spellStart"/>
      <w:r>
        <w:rPr>
          <w:color w:val="000000"/>
        </w:rPr>
        <w:t>Kasirye</w:t>
      </w:r>
      <w:proofErr w:type="spellEnd"/>
      <w:r>
        <w:rPr>
          <w:color w:val="000000"/>
        </w:rPr>
        <w:t xml:space="preserve"> 2014). </w:t>
      </w:r>
    </w:p>
    <w:p w14:paraId="299DAAA3" w14:textId="4626D5CC" w:rsidR="00845EC4" w:rsidRDefault="00C16F6B">
      <w:pPr>
        <w:rPr>
          <w:color w:val="000000"/>
        </w:rPr>
      </w:pPr>
      <w:r>
        <w:rPr>
          <w:color w:val="000000"/>
        </w:rPr>
        <w:t xml:space="preserve">Apart from the above qualifications, </w:t>
      </w:r>
      <w:r w:rsidR="00AB3D21">
        <w:rPr>
          <w:color w:val="000000"/>
        </w:rPr>
        <w:t xml:space="preserve">researchers have </w:t>
      </w:r>
      <w:r>
        <w:rPr>
          <w:color w:val="000000"/>
        </w:rPr>
        <w:t>also</w:t>
      </w:r>
      <w:r w:rsidR="00AB3D21">
        <w:rPr>
          <w:color w:val="000000"/>
        </w:rPr>
        <w:t xml:space="preserve"> raised</w:t>
      </w:r>
      <w:r>
        <w:rPr>
          <w:color w:val="000000"/>
        </w:rPr>
        <w:t xml:space="preserve"> methodological issues with the way poverty is measured in Uganda. In particular, official estimates in Uganda rely on a single national poverty line that is based on a nationally representative</w:t>
      </w:r>
      <w:r w:rsidR="00AB3D21">
        <w:rPr>
          <w:color w:val="000000"/>
        </w:rPr>
        <w:t xml:space="preserve"> food</w:t>
      </w:r>
      <w:r>
        <w:rPr>
          <w:color w:val="000000"/>
        </w:rPr>
        <w:t xml:space="preserve"> consumption bundle of the poor</w:t>
      </w:r>
      <w:r w:rsidR="00AB3D21">
        <w:rPr>
          <w:rStyle w:val="FootnoteReference"/>
          <w:color w:val="000000"/>
        </w:rPr>
        <w:footnoteReference w:id="2"/>
      </w:r>
      <w:r>
        <w:rPr>
          <w:color w:val="000000"/>
        </w:rPr>
        <w:t>. While the continued use of this poverty line is defended as key to the comparability of poverty over time, it also means that today</w:t>
      </w:r>
      <w:r w:rsidR="00FA1D2B">
        <w:rPr>
          <w:color w:val="000000"/>
        </w:rPr>
        <w:t>’</w:t>
      </w:r>
      <w:r>
        <w:rPr>
          <w:color w:val="000000"/>
        </w:rPr>
        <w:t xml:space="preserve">s welfare is compared to the cost of a basket of goods that </w:t>
      </w:r>
      <w:r w:rsidR="00F33769">
        <w:rPr>
          <w:color w:val="000000"/>
        </w:rPr>
        <w:t xml:space="preserve">may </w:t>
      </w:r>
      <w:r>
        <w:rPr>
          <w:color w:val="000000"/>
        </w:rPr>
        <w:t xml:space="preserve">not adequately reflect the consumption patterns of the poor today. In addition, Appleton (2003) and Jamal (1998) argue that a single poverty line that does not take into account spatial </w:t>
      </w:r>
      <w:r w:rsidR="00FA1D2B">
        <w:rPr>
          <w:color w:val="000000"/>
        </w:rPr>
        <w:t xml:space="preserve">heterogeneity </w:t>
      </w:r>
      <w:r>
        <w:rPr>
          <w:color w:val="000000"/>
        </w:rPr>
        <w:t xml:space="preserve">in the diets of the population </w:t>
      </w:r>
      <w:r w:rsidR="00FA1D2B">
        <w:rPr>
          <w:color w:val="000000"/>
        </w:rPr>
        <w:t>cannot</w:t>
      </w:r>
      <w:r>
        <w:rPr>
          <w:color w:val="000000"/>
        </w:rPr>
        <w:t xml:space="preserve"> adequately identify the poor. When they allow for spatial </w:t>
      </w:r>
      <w:r w:rsidR="00FA1D2B">
        <w:rPr>
          <w:color w:val="000000"/>
        </w:rPr>
        <w:t>heterogeneity</w:t>
      </w:r>
      <w:r>
        <w:rPr>
          <w:color w:val="000000"/>
        </w:rPr>
        <w:t xml:space="preserve"> in the composition of the basic needs basket, they find that the Western region is poorer than official statistics suggest, reflecting the relatively high price of </w:t>
      </w:r>
      <w:proofErr w:type="spellStart"/>
      <w:r>
        <w:rPr>
          <w:color w:val="000000"/>
        </w:rPr>
        <w:t>matooke</w:t>
      </w:r>
      <w:proofErr w:type="spellEnd"/>
      <w:r>
        <w:rPr>
          <w:color w:val="000000"/>
        </w:rPr>
        <w:t xml:space="preserve"> as a source of energy. </w:t>
      </w:r>
    </w:p>
    <w:p w14:paraId="20A800F7" w14:textId="65DB09D9" w:rsidR="00845EC4" w:rsidRDefault="00C16F6B">
      <w:pPr>
        <w:rPr>
          <w:color w:val="000000"/>
        </w:rPr>
      </w:pPr>
      <w:r>
        <w:rPr>
          <w:color w:val="000000"/>
        </w:rPr>
        <w:t>Official figures have also been challenged recently when compared to alternative methods to estimate poverty. For instance, Levine (2012) compares the official poverty estimates with the poverty estimates using the World Bank's “one dollar a day” international poverty line</w:t>
      </w:r>
      <w:r w:rsidR="00F33769">
        <w:rPr>
          <w:rStyle w:val="FootnoteReference"/>
          <w:color w:val="000000"/>
        </w:rPr>
        <w:footnoteReference w:id="3"/>
      </w:r>
      <w:r>
        <w:rPr>
          <w:color w:val="000000"/>
        </w:rPr>
        <w:t>. He finds that absolute poverty is higher according to the World Bank, and also that reduction in poverty is substantially slower than official numbers suggest. The author identifies adjustments to account for urban and rural price differences, adjustments to account for household composition and statistical weighting as potential causes for the divergence.</w:t>
      </w:r>
    </w:p>
    <w:p w14:paraId="6839BDB9" w14:textId="2C1AD758" w:rsidR="00845EC4" w:rsidRPr="00CF3BDC" w:rsidRDefault="00C16F6B">
      <w:pPr>
        <w:rPr>
          <w:color w:val="000000"/>
        </w:rPr>
      </w:pPr>
      <w:r>
        <w:rPr>
          <w:color w:val="000000"/>
        </w:rPr>
        <w:t xml:space="preserve">Studies that employ alternative welfare indicators also paint a less optimistic picture. For example Daniels and Minot (2015) use information on asset ownership, access to water and sanitation and other non-monetary indicators of </w:t>
      </w:r>
      <w:r w:rsidR="00FA1D2B">
        <w:rPr>
          <w:color w:val="000000"/>
        </w:rPr>
        <w:t>wellbeing</w:t>
      </w:r>
      <w:r>
        <w:rPr>
          <w:color w:val="000000"/>
        </w:rPr>
        <w:t xml:space="preserve"> to predict poverty using Demographic and Health Surveys (DHS) data. Using methods related to poverty mapping and small area estimation, they find that poverty has reduced much slower than official figures suggest. The </w:t>
      </w:r>
      <w:r w:rsidR="008740AB">
        <w:rPr>
          <w:color w:val="000000"/>
        </w:rPr>
        <w:t xml:space="preserve">similar </w:t>
      </w:r>
      <w:r>
        <w:rPr>
          <w:color w:val="000000"/>
        </w:rPr>
        <w:t>conclusion</w:t>
      </w:r>
      <w:r w:rsidR="008740AB">
        <w:rPr>
          <w:color w:val="000000"/>
        </w:rPr>
        <w:t>s</w:t>
      </w:r>
      <w:r>
        <w:rPr>
          <w:color w:val="000000"/>
        </w:rPr>
        <w:t xml:space="preserve"> </w:t>
      </w:r>
      <w:r w:rsidR="008740AB">
        <w:rPr>
          <w:color w:val="000000"/>
        </w:rPr>
        <w:t xml:space="preserve">are </w:t>
      </w:r>
      <w:r>
        <w:rPr>
          <w:color w:val="000000"/>
        </w:rPr>
        <w:t>reached in studies that use more qualitative methods to assess poverty and wellbeing (</w:t>
      </w:r>
      <w:r w:rsidR="008740AB">
        <w:rPr>
          <w:color w:val="000000"/>
        </w:rPr>
        <w:t xml:space="preserve">Krishna et al. 2006, </w:t>
      </w:r>
      <w:proofErr w:type="spellStart"/>
      <w:r>
        <w:rPr>
          <w:color w:val="000000"/>
        </w:rPr>
        <w:t>Kakande</w:t>
      </w:r>
      <w:proofErr w:type="spellEnd"/>
      <w:r>
        <w:rPr>
          <w:color w:val="000000"/>
        </w:rPr>
        <w:t xml:space="preserve"> 2010).</w:t>
      </w:r>
    </w:p>
    <w:p w14:paraId="0A3052AE" w14:textId="77777777" w:rsidR="00845EC4" w:rsidRPr="00CF3BDC" w:rsidRDefault="00C16F6B" w:rsidP="00CF3BDC">
      <w:pPr>
        <w:rPr>
          <w:b/>
        </w:rPr>
      </w:pPr>
      <w:r w:rsidRPr="00CF3BDC">
        <w:rPr>
          <w:b/>
        </w:rPr>
        <w:t>A reassessment of poverty and its evolution in Uganda</w:t>
      </w:r>
    </w:p>
    <w:p w14:paraId="7AE082F9" w14:textId="20802877" w:rsidR="00845EC4" w:rsidRDefault="00C16F6B">
      <w:r>
        <w:t xml:space="preserve">Poverty measurement </w:t>
      </w:r>
      <w:r w:rsidR="00C74F02">
        <w:t xml:space="preserve">generally </w:t>
      </w:r>
      <w:r>
        <w:t>involves three steps. The first two steps are often referred to</w:t>
      </w:r>
      <w:r w:rsidR="00205743">
        <w:t xml:space="preserve"> together</w:t>
      </w:r>
      <w:r>
        <w:t xml:space="preserve"> as the </w:t>
      </w:r>
      <w:r>
        <w:rPr>
          <w:b/>
        </w:rPr>
        <w:t>identification</w:t>
      </w:r>
      <w:r w:rsidR="008740AB" w:rsidRPr="00205743">
        <w:t xml:space="preserve"> </w:t>
      </w:r>
      <w:r w:rsidR="00205743" w:rsidRPr="00205743">
        <w:t>st</w:t>
      </w:r>
      <w:r w:rsidR="00205743">
        <w:t xml:space="preserve">age </w:t>
      </w:r>
      <w:r>
        <w:t xml:space="preserve">and the last step involves </w:t>
      </w:r>
      <w:r>
        <w:rPr>
          <w:b/>
        </w:rPr>
        <w:t>aggregation</w:t>
      </w:r>
      <w:r>
        <w:t xml:space="preserve">. </w:t>
      </w:r>
      <w:r w:rsidR="00205743">
        <w:t xml:space="preserve">The first step in the identification stage consist of the construction of </w:t>
      </w:r>
      <w:r>
        <w:t xml:space="preserve">a welfare </w:t>
      </w:r>
      <w:r w:rsidR="00C74F02">
        <w:t xml:space="preserve">indicator </w:t>
      </w:r>
      <w:r w:rsidR="00205743">
        <w:t xml:space="preserve">and in the second step one agrees </w:t>
      </w:r>
      <w:r>
        <w:t>on a poverty line. The welfare measure</w:t>
      </w:r>
      <w:r w:rsidR="00205743">
        <w:t xml:space="preserve"> from the first step</w:t>
      </w:r>
      <w:r>
        <w:t xml:space="preserve"> is used to rank units</w:t>
      </w:r>
      <w:r w:rsidR="00C74F02">
        <w:t xml:space="preserve"> according to well-being</w:t>
      </w:r>
      <w:r w:rsidR="00C74F02">
        <w:rPr>
          <w:rStyle w:val="FootnoteReference"/>
        </w:rPr>
        <w:footnoteReference w:id="4"/>
      </w:r>
      <w:r>
        <w:t>. Ideally, this should be</w:t>
      </w:r>
      <w:r w:rsidR="00731EFF">
        <w:t xml:space="preserve"> a</w:t>
      </w:r>
      <w:r>
        <w:t xml:space="preserve"> measure that reflects the multi-dimensional nature of well-</w:t>
      </w:r>
      <w:r>
        <w:lastRenderedPageBreak/>
        <w:t>being, but in general,</w:t>
      </w:r>
      <w:r w:rsidR="00AB3DC8">
        <w:t xml:space="preserve"> one settles for</w:t>
      </w:r>
      <w:r>
        <w:t xml:space="preserve"> a money metric measure that is correlated with well-being. In practice, preference is given to consumption expenditure above income, as the first tends to be less susceptible to fluctuations over time</w:t>
      </w:r>
      <w:r w:rsidR="00AB3DC8">
        <w:t xml:space="preserve"> and less prone to measurement error</w:t>
      </w:r>
      <w:r>
        <w:t>.</w:t>
      </w:r>
      <w:r w:rsidR="00C74F02">
        <w:t xml:space="preserve"> </w:t>
      </w:r>
    </w:p>
    <w:p w14:paraId="120D7947" w14:textId="22986970" w:rsidR="00845EC4" w:rsidRDefault="00C16F6B">
      <w:r>
        <w:t>The poverty line is then used to delineate the poor from the rest of the population. There are two common ways to fix poverty lines. The cost of basic needs (CBN) method assembles a basket of goods typically consumed by the poor that generates a minimum necessary energy level (</w:t>
      </w:r>
      <w:proofErr w:type="spellStart"/>
      <w:r>
        <w:t>eg</w:t>
      </w:r>
      <w:proofErr w:type="spellEnd"/>
      <w:r>
        <w:t xml:space="preserve"> </w:t>
      </w:r>
      <w:r w:rsidR="00882EFC">
        <w:t>3000</w:t>
      </w:r>
      <w:r>
        <w:t xml:space="preserve"> kcal per adult) that is deemed sufficient, and a non-food allowance is added. Alternatively,</w:t>
      </w:r>
      <w:r w:rsidR="00AB3DC8">
        <w:t xml:space="preserve"> using</w:t>
      </w:r>
      <w:r>
        <w:t xml:space="preserve"> the food energy intake </w:t>
      </w:r>
      <w:r w:rsidR="00AB3DC8">
        <w:t xml:space="preserve">(FEI) </w:t>
      </w:r>
      <w:r>
        <w:t>method</w:t>
      </w:r>
      <w:r w:rsidR="00AB3DC8">
        <w:t xml:space="preserve"> the poverty line</w:t>
      </w:r>
      <w:r>
        <w:t xml:space="preserve"> is derived from a regression of food expenditure on caloric intake at the individual level, which is then used to predict expenditure needed to yield a particular minimum necessary energy level. The advantage of this method is that a non-food allowance is automatically included in the predicted expenditure, but the disadvantage is that one needs detailed data on food energy intake to estimate the regression.</w:t>
      </w:r>
    </w:p>
    <w:p w14:paraId="531F19CD" w14:textId="1BCA37A0" w:rsidR="00845EC4" w:rsidRDefault="00C16F6B">
      <w:r>
        <w:t>In the aggregation step, the information pertaining</w:t>
      </w:r>
      <w:r w:rsidR="00AB3DC8">
        <w:t xml:space="preserve"> to</w:t>
      </w:r>
      <w:r>
        <w:t xml:space="preserve"> the position of the units in terms of welfare with respect to the poverty line is summarized at a particular level of aggregation. For instance</w:t>
      </w:r>
      <w:r w:rsidR="00AB3DC8">
        <w:t xml:space="preserve">, one </w:t>
      </w:r>
      <w:r>
        <w:t>can simply count the number of households that fall below the poverty line and express this as a proportion of the total number of households at a national level. This would be the poverty headcount, and this is usually what people refer to when they talk about the level of poverty in a particular country. An often used poverty measure, that encompasses the poverty headcount, is the Foster-</w:t>
      </w:r>
      <w:proofErr w:type="spellStart"/>
      <w:r>
        <w:t>Greere</w:t>
      </w:r>
      <w:proofErr w:type="spellEnd"/>
      <w:r>
        <w:t>-</w:t>
      </w:r>
      <w:proofErr w:type="spellStart"/>
      <w:r>
        <w:t>Thorbecke</w:t>
      </w:r>
      <w:proofErr w:type="spellEnd"/>
      <w:r>
        <w:t xml:space="preserve"> (FGT) indicator</w:t>
      </w:r>
      <w:r w:rsidR="00AB3DC8">
        <w:t xml:space="preserve"> (Foster et al 1984)</w:t>
      </w:r>
      <w:r>
        <w:t>.</w:t>
      </w:r>
      <w:r w:rsidR="00C74F02">
        <w:t xml:space="preserve"> </w:t>
      </w:r>
      <w:r w:rsidR="00AB3DC8">
        <w:t xml:space="preserve">For more information on poverty measurement and analysis in practice, the reader is referred to </w:t>
      </w:r>
      <w:proofErr w:type="spellStart"/>
      <w:r w:rsidR="00C74F02">
        <w:t>Ravallion</w:t>
      </w:r>
      <w:proofErr w:type="spellEnd"/>
      <w:r w:rsidR="00C74F02">
        <w:t xml:space="preserve"> (1994).</w:t>
      </w:r>
    </w:p>
    <w:p w14:paraId="6B2DB3BF" w14:textId="77777777" w:rsidR="00845EC4" w:rsidRPr="00F0687A" w:rsidRDefault="00C16F6B" w:rsidP="000D1960">
      <w:pPr>
        <w:rPr>
          <w:b/>
          <w:i/>
        </w:rPr>
      </w:pPr>
      <w:r w:rsidRPr="00F0687A">
        <w:rPr>
          <w:b/>
          <w:i/>
        </w:rPr>
        <w:t>The data</w:t>
      </w:r>
    </w:p>
    <w:p w14:paraId="5355A444" w14:textId="7016969F" w:rsidR="00845EC4" w:rsidRDefault="00C16F6B">
      <w:r>
        <w:t xml:space="preserve">Uganda has been lauded for its efforts to monitor poverty and wellbeing. At the basis of this is a fairly well functioning statistics agency that collects information on socio-economic characteristics at the household and community levels for monitoring development performance. As such, researchers that want to work on poverty measurement and comparisons have a range of data they can work with. The first household budget survey since the end of the civil war was done in 1989/89 and smaller surveys have been done at varying time intervals. From </w:t>
      </w:r>
      <w:r w:rsidR="00027944">
        <w:t xml:space="preserve">1999/00 </w:t>
      </w:r>
      <w:r>
        <w:t xml:space="preserve">onward, the format of the survey was adapted. The survey was modeled </w:t>
      </w:r>
      <w:r w:rsidR="00C96119">
        <w:t xml:space="preserve">to </w:t>
      </w:r>
      <w:r>
        <w:t xml:space="preserve">conform the Living Standard Measurement Survey (LSMS) and was held every three years. This first survey is popularly known as the Uganda National Household Survey </w:t>
      </w:r>
      <w:r w:rsidR="00AD54AA">
        <w:t>1999/00</w:t>
      </w:r>
      <w:r>
        <w:t xml:space="preserve"> or UNHS-</w:t>
      </w:r>
      <w:r w:rsidR="00027944">
        <w:t>I</w:t>
      </w:r>
      <w:r>
        <w:t>. The latest UNHS that was publicly available at the time of writing was the one from 2012/13</w:t>
      </w:r>
      <w:r w:rsidR="00027944">
        <w:t xml:space="preserve"> of UNHS-V</w:t>
      </w:r>
      <w:r>
        <w:t>.</w:t>
      </w:r>
    </w:p>
    <w:p w14:paraId="178BA48A" w14:textId="05C0551B" w:rsidR="00845EC4" w:rsidRDefault="00C16F6B">
      <w:r>
        <w:t xml:space="preserve">The UNHS consists of some core modules, such as a socio-economic, a </w:t>
      </w:r>
      <w:proofErr w:type="spellStart"/>
      <w:r>
        <w:t>labour</w:t>
      </w:r>
      <w:proofErr w:type="spellEnd"/>
      <w:r>
        <w:t xml:space="preserve">, a community and a price module. In some rounds, some modules are added to collect information on some specific </w:t>
      </w:r>
      <w:r w:rsidR="0008033D">
        <w:t>topics</w:t>
      </w:r>
      <w:r>
        <w:t xml:space="preserve">. For example, the UNHS 2009/10 had an extra module on the informal sector. In this regard, the UNHS 2005/06 was particularly interesting, as it had an extended module on smallholder agriculture, which is the main </w:t>
      </w:r>
      <w:r w:rsidR="0008033D">
        <w:t xml:space="preserve">occupation </w:t>
      </w:r>
      <w:r>
        <w:t>of the majority of the population in Uganda, especially the poor. The UNHS generally surveys about 6,000 to 8,000 households.</w:t>
      </w:r>
    </w:p>
    <w:p w14:paraId="633401D2" w14:textId="71BA159B" w:rsidR="00845EC4" w:rsidRDefault="00C16F6B">
      <w:r>
        <w:t>The UNHS 2005/06 is also noteworthy because</w:t>
      </w:r>
      <w:r w:rsidR="0008033D">
        <w:t xml:space="preserve"> it became the basis of the LSMS-ISA project in Uganda</w:t>
      </w:r>
      <w:r>
        <w:t>, a project managed by the LSMS team at the World Bank with the aim of making high quality panel data with a strong focus on agriculture available in a selection of African countries.</w:t>
      </w:r>
      <w:r w:rsidR="00E61A5C">
        <w:t xml:space="preserve"> In particular, a random subset of the households interviewed in the UNHS 2005/06</w:t>
      </w:r>
      <w:r>
        <w:t xml:space="preserve"> </w:t>
      </w:r>
      <w:r w:rsidR="00E61A5C">
        <w:t xml:space="preserve">was </w:t>
      </w:r>
      <w:r w:rsidR="00E61A5C">
        <w:lastRenderedPageBreak/>
        <w:t xml:space="preserve">administered virtually the same questionnaire in 2009/10 and each subsequent year, to form the Uganda National Panel Survey (UNPS). </w:t>
      </w:r>
      <w:r>
        <w:t>In principle, the analysis that is described in this chapter can readily be replicated using one of the UNPS rounds, although the sample size is likely to be too small to estimate poverty lines in many different spatial domains.</w:t>
      </w:r>
    </w:p>
    <w:p w14:paraId="5D36BE43" w14:textId="2DEE9AD2" w:rsidR="00845EC4" w:rsidRDefault="00C16F6B">
      <w:r>
        <w:t>While it is difficult to assess the quality of the data without a proper benchmark, internal inconsistencies within the data signal that there are at least some issue</w:t>
      </w:r>
      <w:r w:rsidR="001F735F">
        <w:t>s</w:t>
      </w:r>
      <w:r>
        <w:t xml:space="preserve"> with the quality. For example, in the UN</w:t>
      </w:r>
      <w:r w:rsidR="001F735F">
        <w:t>P</w:t>
      </w:r>
      <w:r>
        <w:t xml:space="preserve">S wave of 2010/11, there is a gigantic unexplained drop in the number of people reporting to consume sweet potatoes (and to a lesser extent cassava). While in all other rounds of the UNPS about 1500 households report non-zero consumption of sweet potatoes, this is less than 300 households in the 2010/11. </w:t>
      </w:r>
      <w:proofErr w:type="spellStart"/>
      <w:r w:rsidR="00E61A5C">
        <w:t>Duponchelle</w:t>
      </w:r>
      <w:proofErr w:type="spellEnd"/>
      <w:r w:rsidR="00E61A5C">
        <w:t xml:space="preserve"> et al. (2014) also find suspicious patterns of attrition in the UNPS, consistent with declining motivation of interviewers, something not unusual in government organizations like UBOS that grapple with funding issues.</w:t>
      </w:r>
    </w:p>
    <w:p w14:paraId="182DFC8A" w14:textId="170C2F88" w:rsidR="00845EC4" w:rsidRDefault="00C16F6B">
      <w:r>
        <w:t xml:space="preserve">In this study, we will present results based on the UNHS 2012/13. This is the latest UNHS available. In addition, it covers about 6888 households, a sufficient numbers of observations to allow us to estimate poverty lines at a sufficiently disaggregated level. </w:t>
      </w:r>
    </w:p>
    <w:p w14:paraId="373DF8B3" w14:textId="77777777" w:rsidR="00845EC4" w:rsidRPr="00F0687A" w:rsidRDefault="00C16F6B" w:rsidP="00626786">
      <w:pPr>
        <w:rPr>
          <w:b/>
          <w:i/>
        </w:rPr>
      </w:pPr>
      <w:r w:rsidRPr="00F0687A">
        <w:rPr>
          <w:b/>
          <w:i/>
        </w:rPr>
        <w:t>Constructing the welfare indicator</w:t>
      </w:r>
    </w:p>
    <w:p w14:paraId="5F7AB834" w14:textId="2A2C3233" w:rsidR="00845EC4" w:rsidRDefault="00C16F6B">
      <w:r>
        <w:t xml:space="preserve">The datasets that are disseminated by UBOS </w:t>
      </w:r>
      <w:r w:rsidR="008C0922">
        <w:t xml:space="preserve">often </w:t>
      </w:r>
      <w:r>
        <w:t xml:space="preserve">have an extra file that can be used to replicate the official poverty numbers. For instance, the UNHS 2012/13 has a file called </w:t>
      </w:r>
      <w:r w:rsidRPr="00AE260E">
        <w:rPr>
          <w:i/>
        </w:rPr>
        <w:t>Poverty2012.dta</w:t>
      </w:r>
      <w:r>
        <w:t xml:space="preserve">. In this file, one will find a variable called </w:t>
      </w:r>
      <w:r w:rsidRPr="00AE260E">
        <w:rPr>
          <w:i/>
        </w:rPr>
        <w:t>welfare</w:t>
      </w:r>
      <w:r>
        <w:t>, which is the welfare indicator</w:t>
      </w:r>
      <w:r w:rsidR="00821F8E">
        <w:t xml:space="preserve"> used for official poverty estimates</w:t>
      </w:r>
      <w:r>
        <w:rPr>
          <w:rStyle w:val="FootnoteAnchor"/>
        </w:rPr>
        <w:footnoteReference w:id="5"/>
      </w:r>
      <w:r>
        <w:t xml:space="preserve">. </w:t>
      </w:r>
      <w:r w:rsidR="0055359F">
        <w:t xml:space="preserve">One </w:t>
      </w:r>
      <w:r>
        <w:t>also need</w:t>
      </w:r>
      <w:r w:rsidR="0055359F">
        <w:t>s</w:t>
      </w:r>
      <w:r>
        <w:t xml:space="preserve"> the poverty lines (called </w:t>
      </w:r>
      <w:r w:rsidRPr="00AE260E">
        <w:rPr>
          <w:i/>
        </w:rPr>
        <w:t>spline</w:t>
      </w:r>
      <w:r>
        <w:t xml:space="preserve">) and the weights called </w:t>
      </w:r>
      <w:proofErr w:type="spellStart"/>
      <w:r w:rsidRPr="00AE260E">
        <w:rPr>
          <w:i/>
        </w:rPr>
        <w:t>hmult</w:t>
      </w:r>
      <w:proofErr w:type="spellEnd"/>
      <w:r>
        <w:t xml:space="preserve">. Poverty can then simply be </w:t>
      </w:r>
      <w:r w:rsidR="0055359F">
        <w:t>obtained as</w:t>
      </w:r>
      <w:r w:rsidR="00AE260E">
        <w:t xml:space="preserve"> the weighted mean of a dummy that indicates if </w:t>
      </w:r>
      <w:r w:rsidR="00AE260E" w:rsidRPr="00AE260E">
        <w:rPr>
          <w:i/>
        </w:rPr>
        <w:t>welfare</w:t>
      </w:r>
      <w:r w:rsidR="00AE260E">
        <w:t xml:space="preserve"> is smaller than </w:t>
      </w:r>
      <w:r w:rsidR="00AE260E" w:rsidRPr="00AE260E">
        <w:rPr>
          <w:i/>
        </w:rPr>
        <w:t>spline</w:t>
      </w:r>
      <w:r w:rsidR="00AE260E">
        <w:t>.</w:t>
      </w:r>
    </w:p>
    <w:p w14:paraId="01F9802E" w14:textId="09CC3BE6" w:rsidR="00845EC4" w:rsidRDefault="00C16F6B">
      <w:r>
        <w:t xml:space="preserve">The consumption aggregate </w:t>
      </w:r>
      <w:r w:rsidR="0055359F">
        <w:t xml:space="preserve">supplied by UBOS </w:t>
      </w:r>
      <w:r>
        <w:t>is convenient to replicate official estimates. However, often, one would like to rerun the analysis with slight modifications to check robustness. For instance, one may want to check if scaling household consumption by household size</w:t>
      </w:r>
      <w:r w:rsidR="0055359F">
        <w:t xml:space="preserve"> would lead to different conclusions than scaling by </w:t>
      </w:r>
      <w:r>
        <w:t>the number of adult equivalent units within the household. This is</w:t>
      </w:r>
      <w:r w:rsidR="008C0922">
        <w:t xml:space="preserve"> often difficult as there </w:t>
      </w:r>
      <w:r>
        <w:t>is no detailed information available on how the consumption aggregate has been constructed and the code that is used to generate</w:t>
      </w:r>
      <w:r w:rsidR="0055359F">
        <w:t xml:space="preserve"> the</w:t>
      </w:r>
      <w:r>
        <w:t xml:space="preserve"> welfare variable is not in the public domain. Furthermore, while some datasets have a range of seemingly intermediate variables, such as the Poverty2012.dta referred to above, others have only a few intermediate variables</w:t>
      </w:r>
      <w:r>
        <w:rPr>
          <w:rStyle w:val="FootnoteAnchor"/>
        </w:rPr>
        <w:footnoteReference w:id="6"/>
      </w:r>
      <w:r>
        <w:t>.</w:t>
      </w:r>
    </w:p>
    <w:p w14:paraId="5BB71DA8" w14:textId="7B22A258" w:rsidR="00845EC4" w:rsidRDefault="00920B28">
      <w:proofErr w:type="spellStart"/>
      <w:r>
        <w:t>PLEASe</w:t>
      </w:r>
      <w:proofErr w:type="spellEnd"/>
      <w:r>
        <w:t xml:space="preserve"> </w:t>
      </w:r>
      <w:r w:rsidR="00C16F6B">
        <w:t xml:space="preserve">contains modules to construct a consumption aggregate. Although it would be possible to use the consumption aggregated supplied by UBOS to rank households and compare them to </w:t>
      </w:r>
      <w:r w:rsidR="008C0922">
        <w:t xml:space="preserve">a new set of </w:t>
      </w:r>
      <w:r w:rsidR="00C16F6B">
        <w:t>poverty lines, the construction of the poverty lines itself</w:t>
      </w:r>
      <w:r w:rsidR="008C0922">
        <w:t xml:space="preserve"> using </w:t>
      </w:r>
      <w:proofErr w:type="spellStart"/>
      <w:r w:rsidR="008C0922">
        <w:t>PLEASe</w:t>
      </w:r>
      <w:proofErr w:type="spellEnd"/>
      <w:r w:rsidR="00C16F6B">
        <w:t xml:space="preserve"> requires more </w:t>
      </w:r>
      <w:r w:rsidR="00C16F6B">
        <w:lastRenderedPageBreak/>
        <w:t xml:space="preserve">detailed consumption information than just the welfare indicator. Therefore, we decided to reconstruct our own welfare indicator from the raw consumption data. </w:t>
      </w:r>
    </w:p>
    <w:p w14:paraId="1AF991AC" w14:textId="74374F17" w:rsidR="00845EC4" w:rsidRDefault="00C16F6B">
      <w:r>
        <w:t xml:space="preserve">One of the first things we do is merge household size from the household roster in section 2 </w:t>
      </w:r>
      <w:r w:rsidR="00795D83">
        <w:t xml:space="preserve">with </w:t>
      </w:r>
      <w:r>
        <w:t>the identifying information in section 1 which we will use to classify households into different spatial domains. To determine household size, we only incorporate usual o</w:t>
      </w:r>
      <w:r w:rsidR="00107A3C">
        <w:t>r</w:t>
      </w:r>
      <w:r>
        <w:t xml:space="preserve"> regular members present or absent, which leads to an average household size of about 5 members. Already, due to undocumented data cleaning </w:t>
      </w:r>
      <w:r w:rsidR="00045495">
        <w:t>and/</w:t>
      </w:r>
      <w:r>
        <w:t xml:space="preserve">or a different definition of what constitutes a household, our household size differs slightly from the one reported in the Poverty2012.dta dataset. </w:t>
      </w:r>
    </w:p>
    <w:p w14:paraId="73564394" w14:textId="6CDC43DC" w:rsidR="00845EC4" w:rsidRDefault="00C16F6B">
      <w:r>
        <w:t>To calculate the welfare indicator at the household level, we start in section 6B and we simply sum all quantities consumed out of purchases at home, consumed out or purchases away from home</w:t>
      </w:r>
      <w:r w:rsidR="00045495">
        <w:t xml:space="preserve"> (such as in restaurants)</w:t>
      </w:r>
      <w:r>
        <w:t xml:space="preserve">, consumed out of home production and quantities received in kind or for free. These </w:t>
      </w:r>
      <w:r w:rsidR="000C3FA1">
        <w:t xml:space="preserve">amounts </w:t>
      </w:r>
      <w:r>
        <w:t>are divided by seven to get</w:t>
      </w:r>
      <w:r w:rsidR="000C3FA1">
        <w:t xml:space="preserve"> average</w:t>
      </w:r>
      <w:r>
        <w:t xml:space="preserve"> daily consumption for each consumption item at household level. </w:t>
      </w:r>
    </w:p>
    <w:p w14:paraId="4F6B8BA3" w14:textId="08E22436" w:rsidR="00845EC4" w:rsidRDefault="00C16F6B">
      <w:r>
        <w:t>A typical issue encountered in household budget surveys is that food consumption is often recorded in non-standard units. Some may be</w:t>
      </w:r>
      <w:r w:rsidR="000C3FA1">
        <w:t xml:space="preserve"> relatively</w:t>
      </w:r>
      <w:r>
        <w:t xml:space="preserve"> straightforward to convert to kilograms, such as </w:t>
      </w:r>
      <w:r w:rsidR="000C3FA1">
        <w:t xml:space="preserve">a 1 kg </w:t>
      </w:r>
      <w:proofErr w:type="spellStart"/>
      <w:r>
        <w:t>kimbo</w:t>
      </w:r>
      <w:proofErr w:type="spellEnd"/>
      <w:r w:rsidR="000C3FA1">
        <w:t xml:space="preserve"> </w:t>
      </w:r>
      <w:r>
        <w:t xml:space="preserve">of maize grains, where </w:t>
      </w:r>
      <w:proofErr w:type="spellStart"/>
      <w:r>
        <w:t>kimbo</w:t>
      </w:r>
      <w:proofErr w:type="spellEnd"/>
      <w:r>
        <w:t xml:space="preserve"> is a well-known type of cooking </w:t>
      </w:r>
      <w:r w:rsidR="000C3FA1">
        <w:t xml:space="preserve">fat </w:t>
      </w:r>
      <w:r>
        <w:t>that comes in 1</w:t>
      </w:r>
      <w:r w:rsidR="000C3FA1">
        <w:t xml:space="preserve"> or 2</w:t>
      </w:r>
      <w:r>
        <w:t xml:space="preserve"> kg </w:t>
      </w:r>
      <w:r w:rsidR="000C3FA1">
        <w:t>plastic containers, and so standard conversion factors are available for each crop</w:t>
      </w:r>
      <w:r w:rsidR="000C3FA1">
        <w:rPr>
          <w:rStyle w:val="FootnoteReference"/>
        </w:rPr>
        <w:footnoteReference w:id="7"/>
      </w:r>
      <w:r>
        <w:t xml:space="preserve">. Others are less precisely defined, such as a bunch of bananas or a bundle of fish. We convert </w:t>
      </w:r>
      <w:r w:rsidR="002E5A50">
        <w:t xml:space="preserve">non-standard </w:t>
      </w:r>
      <w:r>
        <w:t>units using a set of conversion factors that UBOS assembled during the Uganda Census of Agriculture</w:t>
      </w:r>
      <w:r w:rsidR="000C3FA1">
        <w:t xml:space="preserve"> 2008/09 (UCA), and for missing conversion factors in the UCA we use conversion factors provided for the UNHS 2012/13</w:t>
      </w:r>
      <w:r>
        <w:t xml:space="preserve">. But even then, about 7 percent of the household – item level observations </w:t>
      </w:r>
      <w:r w:rsidR="00FA1D2B">
        <w:t>cannot</w:t>
      </w:r>
      <w:r>
        <w:t xml:space="preserve"> be converted into kilograms because of missing conversion factors. In most cases, these are foodstuff that are not well defined, such as “other fruits”.</w:t>
      </w:r>
    </w:p>
    <w:p w14:paraId="6BD8C441" w14:textId="54DF0AFD" w:rsidR="00845EC4" w:rsidRDefault="00C16F6B">
      <w:r>
        <w:t xml:space="preserve">Section 5 provides a section on health, with a single question on the cost of consultation. However, section 6 C, on expenditures on Non-durable Goods and Frequently Purchased services also asks about health </w:t>
      </w:r>
      <w:r w:rsidR="002E5A50">
        <w:t>a</w:t>
      </w:r>
      <w:r>
        <w:t>nd medical expenses. This is done in a much more detailed way than in section 5, explicitly probing for traditional doctor’s fees and in-kind or received for free services. We therefore include medical expenditures as non-durable goods an</w:t>
      </w:r>
      <w:r w:rsidR="00FA1D2B">
        <w:t>d frequently purchased services</w:t>
      </w:r>
      <w:r>
        <w:t>. Other categories under this heading are (imputed) rent and fuel such as charcoal; non-durable and personal goods such as soap; transport and communication such as air time; and other services such as barber. As this was recorded during the last 30 days we converted to daily averages and aggregated to total household expenditures.</w:t>
      </w:r>
    </w:p>
    <w:p w14:paraId="75EDDBDC" w14:textId="0BB575A3" w:rsidR="00845EC4" w:rsidRDefault="00C16F6B">
      <w:r>
        <w:t xml:space="preserve">Section 4 records education for household members above the age of 5 and has a question on expenditures. However, section 6D on expenditures on semi-durable and durable goods and services that were purchased during the last year also includes questions on expenditure for education. To encourage uniformity with health, we therefor decided to use the figures from section 6D rather than those in section 4. Other semi-durable and durable goods include clothing and footwear; furniture; household appliances and equipment; utensils and others. Finally, there is </w:t>
      </w:r>
      <w:r>
        <w:lastRenderedPageBreak/>
        <w:t>a separate section for non-consumption expenditure, which collects tax payments, interests, funerals and other functions</w:t>
      </w:r>
      <w:r w:rsidR="008560F2">
        <w:t>.</w:t>
      </w:r>
      <w:r>
        <w:t xml:space="preserve"> </w:t>
      </w:r>
    </w:p>
    <w:p w14:paraId="411876A4" w14:textId="408EFAAD" w:rsidR="00845EC4" w:rsidRDefault="00C16F6B">
      <w:r>
        <w:t xml:space="preserve">The resulting welfare indicator is quite close to the official consumption aggregate that is in the Poverty2012.dta. </w:t>
      </w:r>
      <w:r w:rsidR="002E5A50">
        <w:t xml:space="preserve">The official welfare measure is expressed on a monthly basis and scaled by number of adult equivalents (Appleton 1999). </w:t>
      </w:r>
      <w:r>
        <w:t xml:space="preserve">We therefore divided it by 30 and multiplied it by the number of adult equivalents and then divided it again by the number of household members to make it comparable to our daily consumption per capita measure. In addition, the welfare variable is expressed in 2005/06 prices, so we multiply it by 1.85, which is the CPI that is implied by the poverty lines. We then get that our measure has a median value of about 2700 Ugandan shillings per day per capita, while the official estimate is slightly lower at about 2530. </w:t>
      </w:r>
    </w:p>
    <w:p w14:paraId="47FD76A7" w14:textId="77777777" w:rsidR="000F2816" w:rsidRDefault="000F2816"/>
    <w:p w14:paraId="5ECEDC22" w14:textId="51929D0F" w:rsidR="000F2816" w:rsidRDefault="000F2816">
      <w:r>
        <w:t>[</w:t>
      </w:r>
      <w:proofErr w:type="gramStart"/>
      <w:r>
        <w:t>insert</w:t>
      </w:r>
      <w:proofErr w:type="gramEnd"/>
      <w:r>
        <w:t xml:space="preserve"> figure 1 about here]</w:t>
      </w:r>
    </w:p>
    <w:p w14:paraId="5428134B" w14:textId="77777777" w:rsidR="002338B5" w:rsidRDefault="002338B5"/>
    <w:p w14:paraId="68CBBAD8" w14:textId="27696527" w:rsidR="00845EC4" w:rsidRDefault="00C16F6B">
      <w:r>
        <w:t xml:space="preserve">Figure </w:t>
      </w:r>
      <w:r w:rsidR="00B74E80">
        <w:t>1</w:t>
      </w:r>
      <w:r>
        <w:t xml:space="preserve"> shows in more detail how the distributions</w:t>
      </w:r>
      <w:r w:rsidR="000F2816">
        <w:t xml:space="preserve"> of the two welfare indicators</w:t>
      </w:r>
      <w:r>
        <w:t xml:space="preserve"> compare to each other. The solid line represents a kernel density estimate of the distribution of the official welfare indicator, and the dashed line is the one we computed from the raw data. As you can see, they are very close, although the distribution of our welfare indicator suggests a slightly higher degree </w:t>
      </w:r>
      <w:r w:rsidR="00622071">
        <w:t xml:space="preserve">of </w:t>
      </w:r>
      <w:r>
        <w:t>inequality. The reason for the difference is most likely because of the way UBOS adjusts the welfare indicator in various ways</w:t>
      </w:r>
      <w:r w:rsidR="000F2816">
        <w:t xml:space="preserve">. For instance, </w:t>
      </w:r>
      <w:r w:rsidR="009358FF">
        <w:t>Appleton (</w:t>
      </w:r>
      <w:r w:rsidR="000F2816">
        <w:t>1999) mentions that the welfare indicator is adjusted for spatial price differences. However, it is not documented how this actually happens and so impossible to replicate.</w:t>
      </w:r>
    </w:p>
    <w:p w14:paraId="6ACBE594" w14:textId="77777777" w:rsidR="00845EC4" w:rsidRPr="00CF3BDC" w:rsidRDefault="00091926">
      <w:pPr>
        <w:rPr>
          <w:b/>
          <w:i/>
        </w:rPr>
      </w:pPr>
      <w:r w:rsidRPr="00CF3BDC">
        <w:rPr>
          <w:b/>
          <w:i/>
        </w:rPr>
        <w:t>Cost of Basic Needs</w:t>
      </w:r>
    </w:p>
    <w:p w14:paraId="2B335B4C" w14:textId="77777777" w:rsidR="00845EC4" w:rsidRDefault="00C16F6B">
      <w:pPr>
        <w:rPr>
          <w:color w:val="000000"/>
        </w:rPr>
      </w:pPr>
      <w:r>
        <w:rPr>
          <w:color w:val="000000"/>
        </w:rPr>
        <w:t>The official poverty estimates are based on poverty lines that are rooted in a single national food consumption bundle, derived from 1993/94 Monitoring Survey data. In particular, a single food basket was identified at the national level with 28 of the most frequently consumed food items by households with less than the median income. The items in this food basket were then converted into caloric equivalents and scaled to generate 3,000 calories per adult equivalent per day using the World Health Organization (WHO) estimates for an 18</w:t>
      </w:r>
      <w:r>
        <w:rPr>
          <w:rFonts w:ascii="Cambria Math" w:hAnsi="Cambria Math" w:cs="Cambria Math"/>
          <w:color w:val="000000"/>
        </w:rPr>
        <w:t>‐</w:t>
      </w:r>
      <w:r>
        <w:rPr>
          <w:color w:val="000000"/>
        </w:rPr>
        <w:t xml:space="preserve">30-year-old male as a reference. Next, a non-food allowance was added. Non-food requirements were estimated as the average non-food expenditure of those households whose total expenditure was around the food poverty line. The non-food allowance does allow for spatial heterogeneity, as separate averages were calculated for urban and rural locations interacted with the four regions (central, eastern, northern, and western), using the method described in </w:t>
      </w:r>
      <w:proofErr w:type="spellStart"/>
      <w:r>
        <w:rPr>
          <w:color w:val="000000"/>
        </w:rPr>
        <w:t>Ravallion</w:t>
      </w:r>
      <w:proofErr w:type="spellEnd"/>
      <w:r>
        <w:rPr>
          <w:color w:val="000000"/>
        </w:rPr>
        <w:t xml:space="preserve"> and </w:t>
      </w:r>
      <w:proofErr w:type="spellStart"/>
      <w:r>
        <w:rPr>
          <w:color w:val="000000"/>
        </w:rPr>
        <w:t>Bidani</w:t>
      </w:r>
      <w:proofErr w:type="spellEnd"/>
      <w:r>
        <w:rPr>
          <w:color w:val="000000"/>
        </w:rPr>
        <w:t xml:space="preserve"> (1994). These poverty lines have since been updated by the official inflation figures each time a new household survey came out. More information can be found in Appleton (1999).</w:t>
      </w:r>
    </w:p>
    <w:p w14:paraId="6C424840" w14:textId="38A1128D" w:rsidR="00290B0A" w:rsidRDefault="00C43181">
      <w:r>
        <w:rPr>
          <w:color w:val="000000"/>
        </w:rPr>
        <w:t xml:space="preserve">We use a slightly different approach in that we first calculate the average per person caloric requirement </w:t>
      </w:r>
      <w:r w:rsidR="00986507">
        <w:rPr>
          <w:color w:val="000000"/>
        </w:rPr>
        <w:t>and use this as the basis of our poverty line. If one uses the average caloric requirement of the population instead of for instance the caloric requirement of a</w:t>
      </w:r>
      <w:r w:rsidR="004A290A">
        <w:rPr>
          <w:color w:val="000000"/>
        </w:rPr>
        <w:t>n</w:t>
      </w:r>
      <w:r w:rsidR="00986507">
        <w:rPr>
          <w:color w:val="000000"/>
        </w:rPr>
        <w:t xml:space="preserve"> 18-30-year old male reference, one does not need to adjust the welfare indicator for </w:t>
      </w:r>
      <w:r w:rsidR="0051012D">
        <w:rPr>
          <w:color w:val="000000"/>
        </w:rPr>
        <w:t>nutritional requirements</w:t>
      </w:r>
      <w:r w:rsidR="00986507">
        <w:rPr>
          <w:color w:val="000000"/>
        </w:rPr>
        <w:t xml:space="preserve"> anymore</w:t>
      </w:r>
      <w:r w:rsidR="0051012D">
        <w:rPr>
          <w:color w:val="000000"/>
        </w:rPr>
        <w:t xml:space="preserve">. </w:t>
      </w:r>
      <w:r w:rsidR="0051012D">
        <w:rPr>
          <w:color w:val="000000"/>
        </w:rPr>
        <w:lastRenderedPageBreak/>
        <w:t xml:space="preserve">One can just use consumption expenditure per capita, which is then compared to (the cost of) obtaining the energy needed by the average person within the population. </w:t>
      </w:r>
      <w:r w:rsidR="0051012D">
        <w:t xml:space="preserve">Specifically, we find the calories needed for each person given their age, gender, likelihood of being pregnant, and likelihood of </w:t>
      </w:r>
      <w:r w:rsidR="00EA61EE">
        <w:t>breastfeeding</w:t>
      </w:r>
      <w:r w:rsidR="0051012D">
        <w:rPr>
          <w:rStyle w:val="FootnoteReference"/>
        </w:rPr>
        <w:footnoteReference w:id="8"/>
      </w:r>
      <w:r w:rsidR="0051012D">
        <w:t xml:space="preserve">. </w:t>
      </w:r>
      <w:r w:rsidR="00B10C5E">
        <w:t xml:space="preserve">If we calculate average caloric requirement for the entire sample, we find this to be about 2184 kcal per day. </w:t>
      </w:r>
    </w:p>
    <w:p w14:paraId="45DAB0B1" w14:textId="16516CDD" w:rsidR="00C43181" w:rsidRDefault="00B10C5E">
      <w:r>
        <w:t xml:space="preserve">However, </w:t>
      </w:r>
      <w:r w:rsidR="00290B0A">
        <w:t>we will allow for spatial heterogeneity in the average calori</w:t>
      </w:r>
      <w:r w:rsidR="00EA61EE">
        <w:t>c</w:t>
      </w:r>
      <w:r w:rsidR="00290B0A">
        <w:t xml:space="preserve"> requirements. For instance, it may be that fertility rates are lower in urban areas or that rural areas host a disproportionate amount of elderly people. We will use the same spatial domains as we will use for the consumption baskets. The resulting caloric requirements are in table</w:t>
      </w:r>
      <w:r w:rsidR="00FE505B">
        <w:t xml:space="preserve"> 2.</w:t>
      </w:r>
    </w:p>
    <w:p w14:paraId="3506FF2D" w14:textId="77777777" w:rsidR="002338B5" w:rsidRDefault="002338B5"/>
    <w:p w14:paraId="66087851" w14:textId="6660C599" w:rsidR="00DE14C0" w:rsidRDefault="00DE14C0">
      <w:r>
        <w:t>[</w:t>
      </w:r>
      <w:proofErr w:type="gramStart"/>
      <w:r>
        <w:t>insert</w:t>
      </w:r>
      <w:proofErr w:type="gramEnd"/>
      <w:r>
        <w:t xml:space="preserve"> table 2 about here]</w:t>
      </w:r>
    </w:p>
    <w:p w14:paraId="4C770CD9" w14:textId="77777777" w:rsidR="002338B5" w:rsidRDefault="002338B5"/>
    <w:p w14:paraId="4CE8C71F" w14:textId="77777777" w:rsidR="0004154A" w:rsidRDefault="00B35772">
      <w:r>
        <w:t xml:space="preserve">In addition to heterogeneity in basic needs caused by demographics, </w:t>
      </w:r>
      <w:r w:rsidR="00C16F6B">
        <w:t>Uganda has a very diverse diet.</w:t>
      </w:r>
      <w:r w:rsidR="00882EFC">
        <w:t xml:space="preserve"> While in most of East and Southern</w:t>
      </w:r>
      <w:r w:rsidR="00C16F6B">
        <w:t xml:space="preserve"> </w:t>
      </w:r>
      <w:r w:rsidR="00882EFC">
        <w:t>Africa, diets are heavily skewed towards maize, there are at least 4 other staples that are</w:t>
      </w:r>
      <w:r w:rsidR="0004154A">
        <w:t xml:space="preserve"> widely consumed within Uganda: </w:t>
      </w:r>
      <w:proofErr w:type="spellStart"/>
      <w:r w:rsidR="0004154A">
        <w:t>matooke</w:t>
      </w:r>
      <w:proofErr w:type="spellEnd"/>
      <w:r w:rsidR="0004154A">
        <w:t xml:space="preserve">, cassava, sweet potatoes and sorghum. </w:t>
      </w:r>
      <w:r w:rsidR="00C16F6B">
        <w:t>In addition to these staples, Ugandans also derive a lot of energy from beans</w:t>
      </w:r>
      <w:r w:rsidR="0004154A">
        <w:t>, and in some parts, millet is also considered a staple</w:t>
      </w:r>
      <w:r w:rsidR="00C16F6B">
        <w:t>.</w:t>
      </w:r>
      <w:r w:rsidR="0004154A">
        <w:t xml:space="preserve"> Rice is becoming more important, but mostly at the upper end of the welfare distribution.</w:t>
      </w:r>
      <w:r w:rsidR="00A419C7">
        <w:t xml:space="preserve"> </w:t>
      </w:r>
    </w:p>
    <w:p w14:paraId="192BDA70" w14:textId="37FCE69C" w:rsidR="00845EC4" w:rsidRDefault="00C16F6B">
      <w:r>
        <w:t xml:space="preserve">To illustrate the unusual variation in diets in Uganda, we have selected </w:t>
      </w:r>
      <w:r w:rsidR="0004154A">
        <w:t xml:space="preserve">the </w:t>
      </w:r>
      <w:r>
        <w:t>five</w:t>
      </w:r>
      <w:r w:rsidR="0004154A">
        <w:t xml:space="preserve"> most consumed</w:t>
      </w:r>
      <w:r>
        <w:t xml:space="preserve"> staple crops</w:t>
      </w:r>
      <w:r w:rsidR="0004154A">
        <w:t xml:space="preserve"> in terms of calories</w:t>
      </w:r>
      <w:r>
        <w:t xml:space="preserve"> in Uganda</w:t>
      </w:r>
      <w:r w:rsidR="0004154A">
        <w:t xml:space="preserve"> by the poor</w:t>
      </w:r>
      <w:r>
        <w:t>. We have</w:t>
      </w:r>
      <w:r w:rsidR="0004154A">
        <w:t xml:space="preserve"> then</w:t>
      </w:r>
      <w:r>
        <w:t xml:space="preserve"> calculate</w:t>
      </w:r>
      <w:r w:rsidR="004A290A">
        <w:t>d</w:t>
      </w:r>
      <w:r>
        <w:t xml:space="preserve"> how much calories a typical poor person derives from each of these crops in rural areas </w:t>
      </w:r>
      <w:r w:rsidR="00EB1EB0">
        <w:t>of</w:t>
      </w:r>
      <w:r>
        <w:t xml:space="preserve"> each of the four regions</w:t>
      </w:r>
      <w:r w:rsidR="00EB1EB0">
        <w:t xml:space="preserve"> (Central, Eastern, North and Western)</w:t>
      </w:r>
      <w:r>
        <w:t xml:space="preserve">. This is illustrated in the </w:t>
      </w:r>
      <w:proofErr w:type="spellStart"/>
      <w:r>
        <w:t>dotchart</w:t>
      </w:r>
      <w:proofErr w:type="spellEnd"/>
      <w:r>
        <w:t xml:space="preserve"> in Figure </w:t>
      </w:r>
      <w:r w:rsidR="00EB1EB0">
        <w:t>2</w:t>
      </w:r>
      <w:r>
        <w:t xml:space="preserve">. The chart shows </w:t>
      </w:r>
      <w:r w:rsidR="00EA61EE">
        <w:t xml:space="preserve">that people in the West rely heavily on </w:t>
      </w:r>
      <w:proofErr w:type="spellStart"/>
      <w:r w:rsidR="00EA61EE">
        <w:t>matooke</w:t>
      </w:r>
      <w:proofErr w:type="spellEnd"/>
      <w:r w:rsidR="00EA61EE">
        <w:t xml:space="preserve"> to obtain their calories. However, people in the rural areas in the North and the East do not consume </w:t>
      </w:r>
      <w:proofErr w:type="spellStart"/>
      <w:r w:rsidR="00EA61EE">
        <w:t>matooke</w:t>
      </w:r>
      <w:proofErr w:type="spellEnd"/>
      <w:r w:rsidR="00EA61EE">
        <w:t xml:space="preserve">. </w:t>
      </w:r>
      <w:r w:rsidR="00DE14C0">
        <w:t xml:space="preserve">People in the North mainly consume Sorghum and Cassava, as </w:t>
      </w:r>
      <w:proofErr w:type="spellStart"/>
      <w:r w:rsidR="00DE14C0">
        <w:t>matooke</w:t>
      </w:r>
      <w:proofErr w:type="spellEnd"/>
      <w:r w:rsidR="00DE14C0">
        <w:t xml:space="preserve"> has a hard time growing in these dryer areas. In the East, there is a relatively higher reliance on maize.</w:t>
      </w:r>
    </w:p>
    <w:p w14:paraId="2647414C" w14:textId="77777777" w:rsidR="00DE14C0" w:rsidRDefault="00DE14C0"/>
    <w:p w14:paraId="24DFB323" w14:textId="57B0E659" w:rsidR="00DE14C0" w:rsidRDefault="00DE14C0">
      <w:r>
        <w:t>[</w:t>
      </w:r>
      <w:proofErr w:type="gramStart"/>
      <w:r>
        <w:t>insert</w:t>
      </w:r>
      <w:proofErr w:type="gramEnd"/>
      <w:r>
        <w:t xml:space="preserve"> figure 2 about here]</w:t>
      </w:r>
    </w:p>
    <w:p w14:paraId="432BA1A0" w14:textId="77777777" w:rsidR="002338B5" w:rsidRDefault="002338B5"/>
    <w:p w14:paraId="309C2A5E" w14:textId="4513F005" w:rsidR="00845EC4" w:rsidRDefault="00C16F6B">
      <w:r>
        <w:t xml:space="preserve">Differences in diets would not really be a problem for poverty measurement and analysis if the cost of arriving at a specified level of calories would be the same regardless of the diet. However, different products often widely differ in terms of </w:t>
      </w:r>
      <w:r w:rsidR="00DE14C0">
        <w:t>its cost to generate a given amount of food energy</w:t>
      </w:r>
      <w:r>
        <w:t xml:space="preserve">. This is illustrated in the </w:t>
      </w:r>
      <w:proofErr w:type="spellStart"/>
      <w:r>
        <w:t>barchart</w:t>
      </w:r>
      <w:proofErr w:type="spellEnd"/>
      <w:r>
        <w:t xml:space="preserve"> in figure </w:t>
      </w:r>
      <w:r w:rsidR="00E479CB">
        <w:t>3</w:t>
      </w:r>
      <w:r w:rsidR="00DE14C0">
        <w:t>, which shows the average price per kilo calorie for each of the five important staple crops consumed in Uganda</w:t>
      </w:r>
      <w:r w:rsidR="00E479CB">
        <w:t xml:space="preserve">. The </w:t>
      </w:r>
      <w:proofErr w:type="spellStart"/>
      <w:r w:rsidR="00E479CB">
        <w:t>barchart</w:t>
      </w:r>
      <w:proofErr w:type="spellEnd"/>
      <w:r w:rsidR="00E479CB">
        <w:t xml:space="preserve"> shows that </w:t>
      </w:r>
      <w:proofErr w:type="spellStart"/>
      <w:r w:rsidR="00E479CB">
        <w:t>matooke</w:t>
      </w:r>
      <w:proofErr w:type="spellEnd"/>
      <w:r w:rsidR="00DE14C0">
        <w:t xml:space="preserve"> </w:t>
      </w:r>
      <w:r w:rsidR="00B02B6A">
        <w:t>is rather inefficient as a source of calories</w:t>
      </w:r>
      <w:r w:rsidR="00DE14C0">
        <w:t>, a point also made by Appleton (2003)</w:t>
      </w:r>
      <w:r w:rsidR="00B02B6A">
        <w:t xml:space="preserve">. The same amount </w:t>
      </w:r>
      <w:r w:rsidR="00B02B6A">
        <w:lastRenderedPageBreak/>
        <w:t xml:space="preserve">of calories can be obtained at less than half of the cost of </w:t>
      </w:r>
      <w:proofErr w:type="spellStart"/>
      <w:r w:rsidR="00B02B6A">
        <w:t>matooke</w:t>
      </w:r>
      <w:proofErr w:type="spellEnd"/>
      <w:r w:rsidR="00B02B6A">
        <w:t xml:space="preserve"> by choosing to consume Sorghum and Cassava. </w:t>
      </w:r>
    </w:p>
    <w:p w14:paraId="105F1026" w14:textId="77777777" w:rsidR="00DE14C0" w:rsidRDefault="00DE14C0"/>
    <w:p w14:paraId="6A88574E" w14:textId="233C5DE2" w:rsidR="00DE14C0" w:rsidRDefault="00DE14C0">
      <w:r>
        <w:t>[</w:t>
      </w:r>
      <w:proofErr w:type="gramStart"/>
      <w:r>
        <w:t>insert</w:t>
      </w:r>
      <w:proofErr w:type="gramEnd"/>
      <w:r>
        <w:t xml:space="preserve"> figure 3 about here]</w:t>
      </w:r>
    </w:p>
    <w:p w14:paraId="2D59B0A6" w14:textId="77777777" w:rsidR="002338B5" w:rsidRDefault="002338B5"/>
    <w:p w14:paraId="5D435E92" w14:textId="5A27E96B" w:rsidR="005478BD" w:rsidRDefault="008754B4" w:rsidP="006C3E36">
      <w:r>
        <w:t xml:space="preserve">Referring back to Figure 2, we found that people living in Western Uganda derive almost all their calories from </w:t>
      </w:r>
      <w:proofErr w:type="spellStart"/>
      <w:r>
        <w:t>Matooke</w:t>
      </w:r>
      <w:proofErr w:type="spellEnd"/>
      <w:r>
        <w:t xml:space="preserve">. People in the North, on the other hand, have diets that are dominated by sorghum. A basic needs basket that takes into account local diets will therefore differ in cost. In particular, the cost of obtaining a given amount of food energy in the West will be much higher than the cost of obtaining this same amount of energy using the Northern diet. </w:t>
      </w:r>
      <w:r w:rsidR="002338B5">
        <w:t>Failure to account for this</w:t>
      </w:r>
      <w:r w:rsidR="006C3E36">
        <w:t xml:space="preserve"> may </w:t>
      </w:r>
      <w:r w:rsidR="002338B5">
        <w:t xml:space="preserve">lead </w:t>
      </w:r>
      <w:r w:rsidR="00486863">
        <w:t>to inconsistent</w:t>
      </w:r>
      <w:r w:rsidR="00896469">
        <w:t xml:space="preserve"> poverty comparisons</w:t>
      </w:r>
      <w:r w:rsidR="006C3E36">
        <w:t xml:space="preserve"> (Tarp et al 2002). </w:t>
      </w:r>
    </w:p>
    <w:p w14:paraId="7C8FFCE6" w14:textId="48329858" w:rsidR="005478BD" w:rsidRDefault="00EB1EB0" w:rsidP="00352E1B">
      <w:r w:rsidRPr="006C3E36">
        <w:t xml:space="preserve">While differences in prices in different locations are usually incorporated in poverty measurement by adjusting the welfare indicator to reflect prices used in the construction of the poverty lines (or by adjusting the poverty lines to reflect prices used in the construction of the </w:t>
      </w:r>
      <w:r w:rsidRPr="005478BD">
        <w:t>welfare indicator), it is becoming more and more common to also account for spatial heterogeneity in consumption</w:t>
      </w:r>
      <w:r w:rsidR="005478BD">
        <w:t xml:space="preserve"> patterns.</w:t>
      </w:r>
      <w:r w:rsidR="005478BD" w:rsidRPr="005478BD">
        <w:t xml:space="preserve"> Specificity, as defined by </w:t>
      </w:r>
      <w:proofErr w:type="spellStart"/>
      <w:r w:rsidR="005478BD" w:rsidRPr="005478BD">
        <w:t>Ravallion</w:t>
      </w:r>
      <w:proofErr w:type="spellEnd"/>
      <w:r w:rsidR="005478BD" w:rsidRPr="005478BD">
        <w:t xml:space="preserve"> and </w:t>
      </w:r>
      <w:proofErr w:type="spellStart"/>
      <w:r w:rsidR="005478BD" w:rsidRPr="005478BD">
        <w:t>Bidani</w:t>
      </w:r>
      <w:proofErr w:type="spellEnd"/>
      <w:r w:rsidR="005478BD" w:rsidRPr="005478BD">
        <w:t xml:space="preserve"> (1994), means that poverty lines should reflect local perceptions of what constitutes poverty. </w:t>
      </w:r>
      <w:r w:rsidR="00031E88">
        <w:t>Turning this around</w:t>
      </w:r>
      <w:r w:rsidR="005478BD" w:rsidRPr="005478BD">
        <w:t>, specificity requires that a locally irrelevant basket of goods should not be imposed.</w:t>
      </w:r>
      <w:r w:rsidR="005478BD">
        <w:t xml:space="preserve"> I</w:t>
      </w:r>
      <w:r w:rsidR="005478BD" w:rsidRPr="005478BD">
        <w:t xml:space="preserve">n an effort to increase </w:t>
      </w:r>
      <w:r w:rsidR="00FC05D8">
        <w:t>specificity, studies have started using consumption bundles that are disaggregated over spatial domains</w:t>
      </w:r>
      <w:r w:rsidR="005478BD" w:rsidRPr="005478BD">
        <w:t xml:space="preserve"> (e.g. </w:t>
      </w:r>
      <w:proofErr w:type="spellStart"/>
      <w:r w:rsidR="005478BD" w:rsidRPr="005478BD">
        <w:t>Ravallion</w:t>
      </w:r>
      <w:proofErr w:type="spellEnd"/>
      <w:r w:rsidR="005478BD" w:rsidRPr="005478BD">
        <w:t xml:space="preserve"> and </w:t>
      </w:r>
      <w:proofErr w:type="spellStart"/>
      <w:r w:rsidR="005478BD" w:rsidRPr="005478BD">
        <w:t>Lokshin</w:t>
      </w:r>
      <w:proofErr w:type="spellEnd"/>
      <w:r w:rsidR="005478BD" w:rsidRPr="005478BD">
        <w:t xml:space="preserve"> 2006; Mukherjee and Benson 2003)</w:t>
      </w:r>
      <w:r w:rsidR="00FC05D8">
        <w:t>.</w:t>
      </w:r>
    </w:p>
    <w:p w14:paraId="3AE5F90B" w14:textId="77777777" w:rsidR="00352E1B" w:rsidRDefault="00352E1B" w:rsidP="005478BD">
      <w:pPr>
        <w:suppressAutoHyphens w:val="0"/>
        <w:spacing w:after="0"/>
        <w:jc w:val="left"/>
      </w:pPr>
      <w:r>
        <w:t>Given the diversity in diets in Uganda, we feel the current official poverty line that is rooted in a single national food basket is inadequate. In this study, we therefore</w:t>
      </w:r>
      <w:r w:rsidR="00351B11">
        <w:t xml:space="preserve"> construct a new poverty line that</w:t>
      </w:r>
      <w:r>
        <w:t xml:space="preserve"> allow</w:t>
      </w:r>
      <w:r w:rsidR="00351B11">
        <w:t>s</w:t>
      </w:r>
      <w:r>
        <w:t xml:space="preserve"> consumption bundles to vary by location</w:t>
      </w:r>
      <w:r w:rsidR="00351B11">
        <w:t>. In particular, we will</w:t>
      </w:r>
      <w:r>
        <w:t xml:space="preserve"> define </w:t>
      </w:r>
      <w:r w:rsidR="00351B11">
        <w:t>6 spatial domains within Uganda that will each have their own basic needs bundle. The domains are: Kampala, Central Rural, Eastern Rural, Northern Rural, Western Rural and Other Urban. While these spatial domains are obviously not perfect, and higher specificity would be desirable, one also needs to make sure there are sufficient observations in each domain</w:t>
      </w:r>
      <w:r w:rsidR="002B716F">
        <w:t>.</w:t>
      </w:r>
      <w:r w:rsidR="00351B11">
        <w:t xml:space="preserve"> </w:t>
      </w:r>
    </w:p>
    <w:p w14:paraId="238FEDA5" w14:textId="77777777" w:rsidR="005478BD" w:rsidRPr="005478BD" w:rsidRDefault="005478BD" w:rsidP="005478BD">
      <w:pPr>
        <w:suppressAutoHyphens w:val="0"/>
        <w:spacing w:after="0"/>
        <w:jc w:val="left"/>
        <w:rPr>
          <w:color w:val="auto"/>
          <w:sz w:val="30"/>
          <w:szCs w:val="30"/>
        </w:rPr>
      </w:pPr>
    </w:p>
    <w:p w14:paraId="639C93D4" w14:textId="77777777" w:rsidR="00845EC4" w:rsidRPr="00CF3BDC" w:rsidRDefault="00091926" w:rsidP="00CF3BDC">
      <w:pPr>
        <w:rPr>
          <w:b/>
          <w:i/>
        </w:rPr>
      </w:pPr>
      <w:r w:rsidRPr="00CF3BDC">
        <w:rPr>
          <w:b/>
          <w:i/>
        </w:rPr>
        <w:t>Utility consistency</w:t>
      </w:r>
    </w:p>
    <w:p w14:paraId="08E01166" w14:textId="77777777" w:rsidR="009A0D9E" w:rsidRPr="009A0D9E" w:rsidRDefault="009A0D9E" w:rsidP="009A0D9E">
      <w:r w:rsidRPr="009A0D9E">
        <w:t xml:space="preserve">Allowing for different basic needs bundles in each location improves on </w:t>
      </w:r>
      <w:r w:rsidR="00A71ED0" w:rsidRPr="009A0D9E">
        <w:t>specificity</w:t>
      </w:r>
      <w:r w:rsidRPr="009A0D9E">
        <w:t xml:space="preserve">. But how can we be sure that two different consumption bundles provide the same basic needs? Or, in the language of </w:t>
      </w:r>
      <w:proofErr w:type="spellStart"/>
      <w:r w:rsidRPr="009A0D9E">
        <w:t>Ravallion</w:t>
      </w:r>
      <w:proofErr w:type="spellEnd"/>
      <w:r w:rsidRPr="009A0D9E">
        <w:t xml:space="preserve"> and </w:t>
      </w:r>
      <w:proofErr w:type="spellStart"/>
      <w:r w:rsidRPr="009A0D9E">
        <w:t>Bidani</w:t>
      </w:r>
      <w:proofErr w:type="spellEnd"/>
      <w:r w:rsidRPr="009A0D9E">
        <w:t xml:space="preserve"> (1994), how do we ensure consistency?</w:t>
      </w:r>
      <w:r w:rsidRPr="0074744E">
        <w:rPr>
          <w:vertAlign w:val="superscript"/>
        </w:rPr>
        <w:footnoteReference w:id="9"/>
      </w:r>
      <w:r w:rsidRPr="009A0D9E">
        <w:t xml:space="preserve"> </w:t>
      </w:r>
      <w:r w:rsidR="009300D0">
        <w:t xml:space="preserve">Poverty measurement and analysis derives from welfare economics, where </w:t>
      </w:r>
      <w:r w:rsidR="009300D0" w:rsidRPr="009A0D9E">
        <w:t>utility</w:t>
      </w:r>
      <w:r w:rsidR="00A358FE">
        <w:t xml:space="preserve"> is maximized given a budget constraint. A poverty line is then defined as the cost of a consumption bundle that yields utility</w:t>
      </w:r>
      <w:r w:rsidR="009300D0" w:rsidRPr="009A0D9E">
        <w:t xml:space="preserve"> associated with the minimally acceptable standard of living</w:t>
      </w:r>
      <w:r w:rsidR="00A358FE">
        <w:t xml:space="preserve">. </w:t>
      </w:r>
      <w:r w:rsidRPr="009A0D9E">
        <w:t xml:space="preserve">In other words, two bundles of goods are consistent if they yield the same utility. </w:t>
      </w:r>
    </w:p>
    <w:p w14:paraId="17082051" w14:textId="580B4614" w:rsidR="00845EC4" w:rsidRPr="00932668" w:rsidRDefault="00C16F6B" w:rsidP="00932668">
      <w:r w:rsidRPr="00932668">
        <w:lastRenderedPageBreak/>
        <w:t>To make sure that all basic needs bundles correspond to the same utility level, we use a revealed preference approach (</w:t>
      </w:r>
      <w:proofErr w:type="spellStart"/>
      <w:r w:rsidRPr="00932668">
        <w:t>Ravallion</w:t>
      </w:r>
      <w:proofErr w:type="spellEnd"/>
      <w:r w:rsidRPr="00932668">
        <w:t xml:space="preserve"> and </w:t>
      </w:r>
      <w:proofErr w:type="spellStart"/>
      <w:r w:rsidRPr="00932668">
        <w:t>Lokshin</w:t>
      </w:r>
      <w:proofErr w:type="spellEnd"/>
      <w:r w:rsidRPr="00932668">
        <w:t xml:space="preserve">, 2006). The underlying assumption is that a rational consumer always prefer consuming more, sometimes referred to as the principle of </w:t>
      </w:r>
      <w:proofErr w:type="spellStart"/>
      <w:r w:rsidRPr="00932668">
        <w:t>nonsatiation</w:t>
      </w:r>
      <w:proofErr w:type="spellEnd"/>
      <w:r w:rsidRPr="00932668">
        <w:t>. Therefore, a particular bundle in a spatial domain will only be chosen if it minimizes expenditure. As such, we need to compare the cost of all other bundles to the cost of the bundle in a particular domain. If a bundle of the other domains turns out to be cheaper in that particular domain, it means it must have lower utility, otherwise, the rational consumer would have chose</w:t>
      </w:r>
      <w:r w:rsidR="0021184A">
        <w:t>n</w:t>
      </w:r>
      <w:r w:rsidRPr="00932668">
        <w:t xml:space="preserve"> it. Thus, a particular bundle in a spatial domain is utility consistent if and only if all bundles in the other spatial domains</w:t>
      </w:r>
      <w:r w:rsidR="00007419">
        <w:t>’</w:t>
      </w:r>
      <w:r w:rsidRPr="00932668">
        <w:t xml:space="preserve"> values at the prices of the particular domain turn out to be equally or more expensive.</w:t>
      </w:r>
    </w:p>
    <w:p w14:paraId="2DCC87FD" w14:textId="438C4C80" w:rsidR="00845EC4" w:rsidRPr="00932668" w:rsidRDefault="00717FE2" w:rsidP="00932668">
      <w:r>
        <w:t>As mentioned above, we</w:t>
      </w:r>
      <w:r w:rsidR="00C16F6B" w:rsidRPr="00932668">
        <w:t xml:space="preserve"> have 6 spatial domains. This means that each</w:t>
      </w:r>
      <w:r w:rsidR="0001520A">
        <w:t xml:space="preserve"> of the</w:t>
      </w:r>
      <w:r w:rsidR="00C16F6B" w:rsidRPr="00932668">
        <w:t xml:space="preserve"> 6 bundles need to be compared to 5 other bundles, making for a total of 30 comparisons. Of these 30 comparisons, only 8 fail the revealed preference test. Also, 7 comparisons</w:t>
      </w:r>
      <w:r w:rsidR="0001520A">
        <w:t xml:space="preserve"> are</w:t>
      </w:r>
      <w:r w:rsidR="00C16F6B" w:rsidRPr="00932668">
        <w:t xml:space="preserve"> mutually consistent, meaning that the revealed preference conditions are satisfied both when the two bundles, A and B, are evaluated at region B’s prices and when the same bundles are evaluated at region A’s prices. As there are 15 such mutual possibilities, this means that almost 50 percent are mutually consistent. This seems to be remarkable, as other studies suggest failures of revealed preference conditions occur more often than not. For example, </w:t>
      </w:r>
      <w:proofErr w:type="spellStart"/>
      <w:r w:rsidR="00C16F6B" w:rsidRPr="00932668">
        <w:t>Ravallion</w:t>
      </w:r>
      <w:proofErr w:type="spellEnd"/>
      <w:r w:rsidR="00C16F6B" w:rsidRPr="00932668">
        <w:t xml:space="preserve"> and </w:t>
      </w:r>
      <w:proofErr w:type="spellStart"/>
      <w:r w:rsidR="00C16F6B" w:rsidRPr="00932668">
        <w:t>Lokshin</w:t>
      </w:r>
      <w:proofErr w:type="spellEnd"/>
      <w:r w:rsidR="00C16F6B" w:rsidRPr="00932668">
        <w:t xml:space="preserve"> (2006) find that in Russia, revealed preference conditions are violated almost half of the time and only find 1 percent of comparisons to involve mutually consistent bundles. Arndt and </w:t>
      </w:r>
      <w:proofErr w:type="spellStart"/>
      <w:r w:rsidR="00C16F6B" w:rsidRPr="00932668">
        <w:t>Simler</w:t>
      </w:r>
      <w:proofErr w:type="spellEnd"/>
      <w:r w:rsidR="00C16F6B" w:rsidRPr="00932668">
        <w:t xml:space="preserve"> (2010) find that conditions are less violated in Egypt, but more problematic in Mozambique.</w:t>
      </w:r>
      <w:r w:rsidR="00C457D3">
        <w:t xml:space="preserve"> </w:t>
      </w:r>
      <w:r w:rsidR="00C16F6B" w:rsidRPr="00932668">
        <w:t xml:space="preserve">In case revealed preference conditions fail, adjustments need to be made to make the bundles involved </w:t>
      </w:r>
      <w:r w:rsidR="0001520A">
        <w:t xml:space="preserve">until they </w:t>
      </w:r>
      <w:r w:rsidR="00C16F6B" w:rsidRPr="00932668">
        <w:t xml:space="preserve">pass the test. We use a minimum cross-entropy framework to adjust consumption shares in such a way that revealed preference conditions are satisfied. The details of this procedure are described in Arndt and </w:t>
      </w:r>
      <w:proofErr w:type="spellStart"/>
      <w:r w:rsidR="00C16F6B" w:rsidRPr="00932668">
        <w:t>Simler</w:t>
      </w:r>
      <w:proofErr w:type="spellEnd"/>
      <w:r w:rsidR="00C16F6B" w:rsidRPr="00932668">
        <w:t xml:space="preserve"> (2010)</w:t>
      </w:r>
      <w:r w:rsidR="00C457D3">
        <w:t>.</w:t>
      </w:r>
    </w:p>
    <w:p w14:paraId="1A89B01B" w14:textId="632BAC2E" w:rsidR="006076AF" w:rsidRDefault="00932668" w:rsidP="00932668">
      <w:r w:rsidRPr="00932668">
        <w:t>It can be instructive to have a closer look at the poverty lines.</w:t>
      </w:r>
      <w:r>
        <w:t xml:space="preserve"> </w:t>
      </w:r>
      <w:r w:rsidRPr="00932668">
        <w:t>After all, poverty lines are not only useful to separate the rich</w:t>
      </w:r>
      <w:r>
        <w:t xml:space="preserve"> </w:t>
      </w:r>
      <w:r w:rsidRPr="00932668">
        <w:t xml:space="preserve">from the poor, but also serve as deflators for cost-of-living differences, permitting interpersonal welfare comparisons when the cost of acquiring basic needs varies over time </w:t>
      </w:r>
      <w:r w:rsidR="0001520A">
        <w:t>and/</w:t>
      </w:r>
      <w:r w:rsidRPr="00932668">
        <w:t>or space (</w:t>
      </w:r>
      <w:proofErr w:type="spellStart"/>
      <w:r w:rsidRPr="00932668">
        <w:t>Ravallion</w:t>
      </w:r>
      <w:proofErr w:type="spellEnd"/>
      <w:r w:rsidRPr="00932668">
        <w:t>, 1998)</w:t>
      </w:r>
      <w:r w:rsidR="000D1960">
        <w:t>. Table 3 presents the resulting poverty lines after adjustments to render the different bundles utility consistent. We see that the poverty line in Kampala is highest and the poverty line in the Northern rural regions is the lowest. The difference between these two poverty lines is substantial. The poverty line for Kampala is almost 50 percent higher than the one estimated for the rural areas in the North</w:t>
      </w:r>
      <w:r w:rsidR="00ED310C">
        <w:rPr>
          <w:rStyle w:val="FootnoteReference"/>
        </w:rPr>
        <w:footnoteReference w:id="10"/>
      </w:r>
      <w:r w:rsidR="000D1960">
        <w:t xml:space="preserve">. </w:t>
      </w:r>
    </w:p>
    <w:p w14:paraId="2F35C251" w14:textId="155A4486" w:rsidR="006479AA" w:rsidRPr="006479AA" w:rsidRDefault="000D1960" w:rsidP="006479AA">
      <w:pPr>
        <w:suppressAutoHyphens w:val="0"/>
        <w:spacing w:after="0"/>
        <w:jc w:val="left"/>
        <w:rPr>
          <w:rFonts w:ascii="Arial" w:hAnsi="Arial" w:cs="Arial"/>
          <w:color w:val="auto"/>
          <w:sz w:val="28"/>
          <w:szCs w:val="28"/>
        </w:rPr>
      </w:pPr>
      <w:r>
        <w:t>Th</w:t>
      </w:r>
      <w:r w:rsidR="006076AF">
        <w:t>e fact that the poverty line in the rural North is much lower than the poverty line in the Central or Western region is evident from figures 2 and 3. In the north, the preferred diet contains mainly sorghum and cassava, which are relatively more cost effective in generating the necessary food energy</w:t>
      </w:r>
      <w:r w:rsidR="006076AF">
        <w:rPr>
          <w:rStyle w:val="FootnoteReference"/>
        </w:rPr>
        <w:footnoteReference w:id="11"/>
      </w:r>
      <w:r w:rsidR="006076AF">
        <w:t xml:space="preserve">. </w:t>
      </w:r>
      <w:r w:rsidR="006479AA">
        <w:t xml:space="preserve">In the Central and Western regions, relatively less cost effective staples are preferred, </w:t>
      </w:r>
      <w:r w:rsidR="006479AA" w:rsidRPr="004A2ADA">
        <w:t xml:space="preserve">such as </w:t>
      </w:r>
      <w:proofErr w:type="spellStart"/>
      <w:r w:rsidR="006479AA" w:rsidRPr="004A2ADA">
        <w:t>matooke</w:t>
      </w:r>
      <w:proofErr w:type="spellEnd"/>
      <w:r w:rsidR="00D122FC">
        <w:t xml:space="preserve"> and sweet potatoes.</w:t>
      </w:r>
    </w:p>
    <w:p w14:paraId="3C6C7458" w14:textId="77777777" w:rsidR="00932668" w:rsidRDefault="00932668" w:rsidP="00932668"/>
    <w:p w14:paraId="449DF5C1" w14:textId="4A42015F" w:rsidR="00291911" w:rsidRDefault="00291911" w:rsidP="00932668">
      <w:r>
        <w:t>[</w:t>
      </w:r>
      <w:proofErr w:type="gramStart"/>
      <w:r>
        <w:t>insert</w:t>
      </w:r>
      <w:proofErr w:type="gramEnd"/>
      <w:r>
        <w:t xml:space="preserve"> table 3 about here]</w:t>
      </w:r>
    </w:p>
    <w:p w14:paraId="474B9858" w14:textId="77777777" w:rsidR="00291911" w:rsidRDefault="00291911" w:rsidP="00932668"/>
    <w:p w14:paraId="04B38B1A" w14:textId="0C807286" w:rsidR="009E5155" w:rsidRDefault="009E5155" w:rsidP="00932668">
      <w:r>
        <w:t xml:space="preserve">While table 3 reports the poverty lines at the level of disaggregation that they were estimated, table 4 compares official and utility consistent poverty lines at the same level of disaggregation. The official updated poverty line, which has also been converted to yield the average minimum caloric requirement of the sample to make it comparable to the utility consistent line, is about 26 percent lower than the utility consistent poverty line. </w:t>
      </w:r>
      <w:r w:rsidR="004E3175">
        <w:t>If we disaggregate by region, the official poverty line does not vary a lot, except for Central, where it is a little higher due to the presence of Kampala in that region. The utility consistent poverty line is everywhere higher, but it varies a lot by region. Thus, we get that while the official poverty line for the Northern region is 20 percent lower than the utility consistent poverty line, the difference increases to 33 percent in the Western region.</w:t>
      </w:r>
      <w:r w:rsidR="002F740B">
        <w:t xml:space="preserve"> This is again consistent with Appleton (2003) who also finds a large difference with the official poverty line in the Western region.</w:t>
      </w:r>
    </w:p>
    <w:p w14:paraId="5DB78ABD" w14:textId="5F4FF237" w:rsidR="00ED310C" w:rsidRDefault="00337D4C" w:rsidP="00932668">
      <w:r>
        <w:t>[</w:t>
      </w:r>
      <w:proofErr w:type="gramStart"/>
      <w:r>
        <w:t>insert</w:t>
      </w:r>
      <w:proofErr w:type="gramEnd"/>
      <w:r>
        <w:t xml:space="preserve"> table 4 about here]</w:t>
      </w:r>
    </w:p>
    <w:p w14:paraId="3BD09C28" w14:textId="77777777" w:rsidR="00ED310C" w:rsidRDefault="00ED310C" w:rsidP="00932668"/>
    <w:p w14:paraId="2B387DEC" w14:textId="77777777" w:rsidR="00932668" w:rsidRPr="00DB0DB7" w:rsidRDefault="00DB0DB7">
      <w:pPr>
        <w:pStyle w:val="TextBody"/>
        <w:rPr>
          <w:b/>
          <w:i/>
        </w:rPr>
      </w:pPr>
      <w:r w:rsidRPr="00DB0DB7">
        <w:rPr>
          <w:b/>
          <w:i/>
        </w:rPr>
        <w:t>Aggregation</w:t>
      </w:r>
    </w:p>
    <w:p w14:paraId="31439AE1" w14:textId="0F33CB48" w:rsidR="00DB0DB7" w:rsidRDefault="00DB0DB7" w:rsidP="00004696">
      <w:r>
        <w:t xml:space="preserve">The final step in poverty measurement is aggregation. In this step, information from the relative position of the welfare indicator of the units is compared to the poverty </w:t>
      </w:r>
      <w:r w:rsidR="00703959">
        <w:t>li</w:t>
      </w:r>
      <w:r w:rsidR="00697EF9">
        <w:t xml:space="preserve">ne </w:t>
      </w:r>
      <w:r>
        <w:t xml:space="preserve">and summarized at different levels of aggregation. The simplest and most common way of aggregation is to </w:t>
      </w:r>
      <w:r w:rsidR="00703959">
        <w:t>just</w:t>
      </w:r>
      <w:r w:rsidR="00703959">
        <w:t xml:space="preserve"> </w:t>
      </w:r>
      <w:r>
        <w:t>calculate the proportion of units that fall below the poverty line. This measure is often referred to as headcount poverty</w:t>
      </w:r>
      <w:r w:rsidR="00504F6A">
        <w:t xml:space="preserve"> (P0)</w:t>
      </w:r>
      <w:r>
        <w:t xml:space="preserve">. </w:t>
      </w:r>
      <w:r w:rsidR="00504F6A">
        <w:t xml:space="preserve">One can also calculate the average shortfall of welfare to the poverty line as a share of the poverty line. This is often referred to as the poverty gap (P1). Alternatively, one can square the gap to give a higher weight to households </w:t>
      </w:r>
      <w:r w:rsidR="00703959">
        <w:t>o</w:t>
      </w:r>
      <w:r w:rsidR="00703959">
        <w:t>r</w:t>
      </w:r>
      <w:r w:rsidR="00703959">
        <w:t xml:space="preserve"> </w:t>
      </w:r>
      <w:r w:rsidR="00504F6A">
        <w:t xml:space="preserve">individuals that fall further below the poverty line to make the measure sensitive to inequality. This is often referred to as the </w:t>
      </w:r>
      <w:r w:rsidR="004B2D6A">
        <w:t>squared poverty gap index (P2). All three measures belong to the family of poverty measures introduced by Foster</w:t>
      </w:r>
      <w:r w:rsidR="00703959">
        <w:t xml:space="preserve"> et al.</w:t>
      </w:r>
      <w:r w:rsidR="004B2D6A">
        <w:t xml:space="preserve"> (1984)</w:t>
      </w:r>
      <w:r w:rsidR="00001B75">
        <w:t>.</w:t>
      </w:r>
      <w:r w:rsidR="00504F6A">
        <w:t xml:space="preserve"> </w:t>
      </w:r>
      <w:r>
        <w:t>Th</w:t>
      </w:r>
      <w:r w:rsidR="00001B75">
        <w:t>e measures</w:t>
      </w:r>
      <w:r>
        <w:t xml:space="preserve"> can be calculated at the national level, but also separately for different regions </w:t>
      </w:r>
      <w:r w:rsidR="00B0259C">
        <w:t xml:space="preserve">or different mutually exclusive groups within the sample. As such, one can </w:t>
      </w:r>
      <w:r w:rsidR="00703959">
        <w:t>construct</w:t>
      </w:r>
      <w:r w:rsidR="00031F1E">
        <w:t xml:space="preserve"> </w:t>
      </w:r>
      <w:r w:rsidR="00B0259C">
        <w:t>a poverty profile, which identifies where the poor tend to live, what education levels they have, what their households look like in terms of number of children, elderly, etc.</w:t>
      </w:r>
    </w:p>
    <w:p w14:paraId="099982E8" w14:textId="510A2FE5" w:rsidR="00FA1D2B" w:rsidRPr="0074744E" w:rsidRDefault="006F505B" w:rsidP="00004696">
      <w:r>
        <w:t xml:space="preserve">Table 5 </w:t>
      </w:r>
      <w:r w:rsidR="00001B75">
        <w:t>presents headcount poverty,</w:t>
      </w:r>
      <w:r w:rsidR="00703959">
        <w:t xml:space="preserve"> the</w:t>
      </w:r>
      <w:r w:rsidR="00001B75">
        <w:t xml:space="preserve"> poverty gap index and the squared poverty gap using utility consistent poverty lines next to the official figures. As can be seen, in general,</w:t>
      </w:r>
      <w:r w:rsidR="00306BE1">
        <w:t xml:space="preserve"> estimated</w:t>
      </w:r>
      <w:r w:rsidR="00001B75">
        <w:t xml:space="preserve"> poverty</w:t>
      </w:r>
      <w:r w:rsidR="00306BE1">
        <w:t xml:space="preserve"> using utility consistent poverty lines</w:t>
      </w:r>
      <w:r w:rsidR="00001B75">
        <w:t xml:space="preserve"> is much higher than official reported poverty</w:t>
      </w:r>
      <w:r w:rsidR="00306BE1">
        <w:rPr>
          <w:rStyle w:val="FootnoteReference"/>
        </w:rPr>
        <w:footnoteReference w:id="12"/>
      </w:r>
      <w:r w:rsidR="00306BE1">
        <w:t xml:space="preserve">. </w:t>
      </w:r>
      <w:r w:rsidR="001C63D1">
        <w:t xml:space="preserve"> </w:t>
      </w:r>
      <w:r w:rsidR="00757187">
        <w:t xml:space="preserve">If we disaggregate by region, we find that the higher utility consistent poverty lines did not increase the poverty headcount that much in the Northern Region. A virtually equal increase in the poverty line in the Eastern region has a much larger effect on poverty. This seems to suggest that the bulk of </w:t>
      </w:r>
      <w:r w:rsidR="00757187">
        <w:lastRenderedPageBreak/>
        <w:t xml:space="preserve">the people in the Northern region are concentrated at the lower end of the welfare distribution, which is confirmed by the relatively high P2. Central and </w:t>
      </w:r>
      <w:r w:rsidR="00174C5D">
        <w:t>west</w:t>
      </w:r>
      <w:r w:rsidR="00757187">
        <w:t xml:space="preserve"> both have significant</w:t>
      </w:r>
      <w:r w:rsidR="00174C5D">
        <w:t>ly</w:t>
      </w:r>
      <w:r w:rsidR="00757187">
        <w:t xml:space="preserve"> higher </w:t>
      </w:r>
      <w:r w:rsidR="00757187" w:rsidRPr="00174C5D">
        <w:t>poverty measures when using utility consistent poverty lines. This was to be expected given the higher poverty lines caused by the less cost effective diets</w:t>
      </w:r>
      <w:r w:rsidR="00757187" w:rsidRPr="0074744E">
        <w:t xml:space="preserve"> people have in these regions.</w:t>
      </w:r>
    </w:p>
    <w:p w14:paraId="613FB79A" w14:textId="77777777" w:rsidR="00845EC4" w:rsidRPr="0074744E" w:rsidRDefault="00845EC4" w:rsidP="0074744E"/>
    <w:p w14:paraId="4FB26AF1" w14:textId="21096CF6" w:rsidR="00174C5D" w:rsidRPr="0074744E" w:rsidRDefault="00174C5D" w:rsidP="0074744E">
      <w:r w:rsidRPr="0074744E">
        <w:t>[</w:t>
      </w:r>
      <w:proofErr w:type="gramStart"/>
      <w:r w:rsidRPr="0074744E">
        <w:t>insert</w:t>
      </w:r>
      <w:proofErr w:type="gramEnd"/>
      <w:r w:rsidRPr="0074744E">
        <w:t xml:space="preserve"> table 5 about here]</w:t>
      </w:r>
    </w:p>
    <w:p w14:paraId="6473670F" w14:textId="77777777" w:rsidR="00845EC4" w:rsidRDefault="00845EC4">
      <w:pPr>
        <w:suppressAutoHyphens w:val="0"/>
        <w:spacing w:after="0"/>
        <w:jc w:val="left"/>
        <w:rPr>
          <w:rFonts w:ascii="Courier New" w:hAnsi="Courier New" w:cs="Courier New"/>
          <w:color w:val="FF0000"/>
          <w:sz w:val="22"/>
          <w:szCs w:val="22"/>
        </w:rPr>
      </w:pPr>
    </w:p>
    <w:p w14:paraId="3A459BAB" w14:textId="77777777" w:rsidR="00845EC4" w:rsidRDefault="00845EC4">
      <w:pPr>
        <w:suppressAutoHyphens w:val="0"/>
        <w:spacing w:after="0"/>
        <w:jc w:val="left"/>
        <w:rPr>
          <w:rFonts w:ascii="Courier New" w:hAnsi="Courier New" w:cs="Courier New"/>
          <w:color w:val="FF0000"/>
          <w:sz w:val="22"/>
          <w:szCs w:val="22"/>
        </w:rPr>
      </w:pPr>
    </w:p>
    <w:p w14:paraId="6B19B9BC" w14:textId="22FF8444" w:rsidR="00845EC4" w:rsidRPr="000B1D53" w:rsidRDefault="0047058C">
      <w:r>
        <w:t xml:space="preserve">The regional results are again magnified at the sub-regional level. In the North-East, poverty is extremely high regardless of the poverty line used. </w:t>
      </w:r>
      <w:r w:rsidR="003049E4">
        <w:t>In the South-West</w:t>
      </w:r>
      <w:r w:rsidR="00174C5D">
        <w:t>, Mid-West</w:t>
      </w:r>
      <w:r w:rsidR="003049E4">
        <w:t xml:space="preserve"> and Central regions,</w:t>
      </w:r>
      <w:r w:rsidR="00174C5D">
        <w:t xml:space="preserve"> the difference between official poverty and poverty using utility consistent poverty lines is very large. </w:t>
      </w:r>
      <w:r w:rsidR="0028160D">
        <w:t>The use of different poverty lines also reduces differences in poverty estimates between the regions.</w:t>
      </w:r>
      <w:r w:rsidR="003049E4">
        <w:t xml:space="preserve"> </w:t>
      </w:r>
      <w:r w:rsidRPr="0047058C">
        <w:t xml:space="preserve">Inequality in the headcounts between sub regions is also much lower when using utility consistent poverty lines as measured by the </w:t>
      </w:r>
      <w:proofErr w:type="spellStart"/>
      <w:r w:rsidRPr="0047058C">
        <w:t>gini</w:t>
      </w:r>
      <w:proofErr w:type="spellEnd"/>
      <w:r w:rsidRPr="0047058C">
        <w:t>.</w:t>
      </w:r>
      <w:r w:rsidR="003049E4">
        <w:t xml:space="preserve"> </w:t>
      </w:r>
    </w:p>
    <w:p w14:paraId="54F747A6" w14:textId="77777777" w:rsidR="00845EC4" w:rsidRPr="00E8788F" w:rsidRDefault="00C16F6B" w:rsidP="00E8788F">
      <w:pPr>
        <w:rPr>
          <w:b/>
        </w:rPr>
      </w:pPr>
      <w:r w:rsidRPr="00E8788F">
        <w:rPr>
          <w:b/>
        </w:rPr>
        <w:t>Conclusion</w:t>
      </w:r>
    </w:p>
    <w:p w14:paraId="2D8489F1" w14:textId="1685F83B" w:rsidR="003618D5" w:rsidRDefault="003618D5" w:rsidP="003049E4">
      <w:r>
        <w:t xml:space="preserve">Since the government of </w:t>
      </w:r>
      <w:proofErr w:type="spellStart"/>
      <w:r>
        <w:t>Yoweri</w:t>
      </w:r>
      <w:proofErr w:type="spellEnd"/>
      <w:r>
        <w:t xml:space="preserve"> Museveni took over in 1986, Uganda has seen impressive </w:t>
      </w:r>
      <w:r w:rsidR="0072768D">
        <w:t xml:space="preserve">economic growth. The growth also seemed to be particularly pro-poor, leading to large reductions in headcount poverty. However, over time, studies have pointed out </w:t>
      </w:r>
      <w:r w:rsidR="0028160D">
        <w:t>substantial heterogeneity in the dynamics of poverty</w:t>
      </w:r>
      <w:r w:rsidR="0072768D">
        <w:t>, with some areas such as the North East lagging in poverty reduction. The government’s market-oriented development policy that was credited for most of the poverty reductions in the nineties did not seem to work for the chronic poor (</w:t>
      </w:r>
      <w:proofErr w:type="spellStart"/>
      <w:r w:rsidR="000E5D66">
        <w:t>Okidi</w:t>
      </w:r>
      <w:proofErr w:type="spellEnd"/>
      <w:r w:rsidR="000E5D66">
        <w:t xml:space="preserve"> and McKay, 2003</w:t>
      </w:r>
      <w:r w:rsidR="0072768D">
        <w:t>).</w:t>
      </w:r>
      <w:r w:rsidR="00757958">
        <w:t xml:space="preserve"> In addition, while </w:t>
      </w:r>
      <w:r w:rsidR="00286049">
        <w:t>alternative welfare measures and qualitative studies point</w:t>
      </w:r>
      <w:r w:rsidR="0028160D">
        <w:t>ed</w:t>
      </w:r>
      <w:r w:rsidR="00286049">
        <w:t xml:space="preserve"> to a stagnation or even regression of wellbeing, official poverty estimates continue</w:t>
      </w:r>
      <w:r w:rsidR="0028160D">
        <w:t>d</w:t>
      </w:r>
      <w:r w:rsidR="00286049">
        <w:t xml:space="preserve"> their downward trend.</w:t>
      </w:r>
      <w:r w:rsidR="0072768D">
        <w:t xml:space="preserve"> </w:t>
      </w:r>
    </w:p>
    <w:p w14:paraId="50ACA5D6" w14:textId="2C90A0E3" w:rsidR="00845EC4" w:rsidRDefault="00EB4F7D" w:rsidP="003049E4">
      <w:r>
        <w:t>In</w:t>
      </w:r>
      <w:r w:rsidR="00FD1FF0">
        <w:t xml:space="preserve"> this chapter, we have used the UNHS 20012/13 to estimate a new set of utility consistent poverty lines. The lines, which are differentiated by six </w:t>
      </w:r>
      <w:r w:rsidR="002C75F2">
        <w:t>spatial domains</w:t>
      </w:r>
      <w:r w:rsidR="0028160D">
        <w:t>,</w:t>
      </w:r>
      <w:r w:rsidR="002C75F2">
        <w:t xml:space="preserve"> result in higher poverty estimates, nationally at around 33 percent, and less </w:t>
      </w:r>
      <w:r w:rsidR="0028160D">
        <w:t>extreme</w:t>
      </w:r>
      <w:r w:rsidR="002C75F2">
        <w:t xml:space="preserve"> poverty</w:t>
      </w:r>
      <w:r w:rsidR="0028160D">
        <w:t xml:space="preserve"> differences</w:t>
      </w:r>
      <w:r w:rsidR="002C75F2">
        <w:t xml:space="preserve"> between </w:t>
      </w:r>
      <w:r w:rsidR="0028160D">
        <w:t>(sub-</w:t>
      </w:r>
      <w:proofErr w:type="gramStart"/>
      <w:r w:rsidR="0028160D">
        <w:t>)</w:t>
      </w:r>
      <w:r w:rsidR="002C75F2">
        <w:t>regions</w:t>
      </w:r>
      <w:proofErr w:type="gramEnd"/>
      <w:r w:rsidR="002C75F2">
        <w:t xml:space="preserve">. </w:t>
      </w:r>
      <w:r w:rsidR="000B1D53">
        <w:t xml:space="preserve">While </w:t>
      </w:r>
      <w:r w:rsidR="0090155E">
        <w:t>the North-East</w:t>
      </w:r>
      <w:r w:rsidR="0028160D">
        <w:t xml:space="preserve"> sub-region</w:t>
      </w:r>
      <w:r w:rsidR="0090155E">
        <w:t xml:space="preserve"> remains the poorest sub-region, higher poverty lines in Kampala and areas that rely on </w:t>
      </w:r>
      <w:proofErr w:type="spellStart"/>
      <w:r w:rsidR="0090155E">
        <w:t>matooke</w:t>
      </w:r>
      <w:proofErr w:type="spellEnd"/>
      <w:r w:rsidR="0090155E">
        <w:t xml:space="preserve"> as their main source of food energy</w:t>
      </w:r>
      <w:r w:rsidR="0028160D">
        <w:t xml:space="preserve"> appear</w:t>
      </w:r>
      <w:r w:rsidR="0090155E">
        <w:t xml:space="preserve"> have done less well over time in terms of poverty reduction than official figures suggest.</w:t>
      </w:r>
    </w:p>
    <w:p w14:paraId="0A62E0EE" w14:textId="4378F9CF" w:rsidR="00EB4F7D" w:rsidRPr="003049E4" w:rsidRDefault="00EB4F7D" w:rsidP="003049E4">
      <w:r w:rsidRPr="003049E4">
        <w:t xml:space="preserve">We </w:t>
      </w:r>
      <w:r>
        <w:t>feel that a poverty line rooted in a basic needs bundle derived from consumption patterns of the poor more than 20 years ago is bound to result in misleading poverty estimates. In addition, the theory of poverty measurement and analysis has progressed since the first poverty estimates, and it is now common to allow for heterogeneity in the underlying consumption bundles to increase specificity.  We feel it is high time the Government of Uganda u</w:t>
      </w:r>
      <w:r w:rsidR="00FA3A87">
        <w:t xml:space="preserve">pdates its poverty line. The argument of holding on to the original 1993 poverty line to ensure comparability for </w:t>
      </w:r>
      <w:proofErr w:type="spellStart"/>
      <w:r w:rsidR="00FA3A87">
        <w:t>intertemporal</w:t>
      </w:r>
      <w:proofErr w:type="spellEnd"/>
      <w:r w:rsidR="00FA3A87">
        <w:t xml:space="preserve"> poverty comparisons, does not make much sense anymore after more than two decades of rapid economic growth in a volatile macro-economic environment, including two food price crises.</w:t>
      </w:r>
    </w:p>
    <w:p w14:paraId="0E5BCA4E" w14:textId="77777777" w:rsidR="00845EC4" w:rsidRPr="00E8788F" w:rsidRDefault="00C16F6B" w:rsidP="00E8788F">
      <w:pPr>
        <w:rPr>
          <w:b/>
        </w:rPr>
      </w:pPr>
      <w:r w:rsidRPr="00E8788F">
        <w:rPr>
          <w:b/>
        </w:rPr>
        <w:t>References</w:t>
      </w:r>
    </w:p>
    <w:p w14:paraId="726CBC85" w14:textId="479F8F31" w:rsidR="00845EC4" w:rsidRPr="00920B28" w:rsidRDefault="00C16F6B" w:rsidP="00920B28">
      <w:r>
        <w:lastRenderedPageBreak/>
        <w:t xml:space="preserve">Appleton, S. (2003). ‘Regional or National Poverty Lines? The Case of Uganda in the 1990s’. </w:t>
      </w:r>
      <w:r w:rsidRPr="0074744E">
        <w:rPr>
          <w:i/>
        </w:rPr>
        <w:t>Journal of African Economies</w:t>
      </w:r>
      <w:r w:rsidRPr="00920B28">
        <w:t xml:space="preserve"> 12(4): 598-624.</w:t>
      </w:r>
    </w:p>
    <w:p w14:paraId="3C57EB0F" w14:textId="2C944644" w:rsidR="00920B28" w:rsidRPr="00920B28" w:rsidRDefault="00920B28" w:rsidP="00920B28">
      <w:r w:rsidRPr="00920B28">
        <w:t xml:space="preserve">Appleton, S., T. </w:t>
      </w:r>
      <w:proofErr w:type="spellStart"/>
      <w:r w:rsidRPr="00920B28">
        <w:t>Emwanu</w:t>
      </w:r>
      <w:proofErr w:type="spellEnd"/>
      <w:r w:rsidRPr="00920B28">
        <w:t xml:space="preserve">, J. </w:t>
      </w:r>
      <w:proofErr w:type="spellStart"/>
      <w:r w:rsidRPr="00920B28">
        <w:t>Kagugube</w:t>
      </w:r>
      <w:proofErr w:type="spellEnd"/>
      <w:r w:rsidRPr="00920B28">
        <w:t xml:space="preserve"> and J. </w:t>
      </w:r>
      <w:proofErr w:type="spellStart"/>
      <w:r w:rsidRPr="00920B28">
        <w:t>Muwonge</w:t>
      </w:r>
      <w:proofErr w:type="spellEnd"/>
      <w:r w:rsidRPr="00920B28">
        <w:t>, J. (1999). "Changes in poverty in Uganda, 1992-1997," CSAE Working Paper Series 1999-22, Centre for the Study of African Economies, University of Oxford.</w:t>
      </w:r>
    </w:p>
    <w:p w14:paraId="50891E45" w14:textId="4F45308E" w:rsidR="00845EC4" w:rsidRDefault="00C16F6B">
      <w:pPr>
        <w:rPr>
          <w:color w:val="000000"/>
        </w:rPr>
      </w:pPr>
      <w:r>
        <w:rPr>
          <w:color w:val="000000"/>
        </w:rPr>
        <w:t xml:space="preserve">Arndt, C. and K.R. </w:t>
      </w:r>
      <w:proofErr w:type="spellStart"/>
      <w:r>
        <w:rPr>
          <w:color w:val="000000"/>
        </w:rPr>
        <w:t>Simler</w:t>
      </w:r>
      <w:proofErr w:type="spellEnd"/>
      <w:r>
        <w:rPr>
          <w:color w:val="000000"/>
        </w:rPr>
        <w:t xml:space="preserve"> (2010). ‘Estimating Utility-Consistent Poverty Lines with Applications to Egypt and Mozambique’. </w:t>
      </w:r>
      <w:r>
        <w:rPr>
          <w:i/>
          <w:color w:val="000000"/>
        </w:rPr>
        <w:t>Economic Development and Cultural Change</w:t>
      </w:r>
      <w:r>
        <w:rPr>
          <w:color w:val="000000"/>
        </w:rPr>
        <w:t xml:space="preserve"> 58(3): 449-74.</w:t>
      </w:r>
    </w:p>
    <w:p w14:paraId="375B22E5" w14:textId="77777777" w:rsidR="00185C04" w:rsidRPr="00185C04" w:rsidRDefault="00185C04" w:rsidP="00185C04">
      <w:pPr>
        <w:rPr>
          <w:rFonts w:eastAsia="Droid Sans Fallback"/>
        </w:rPr>
      </w:pPr>
      <w:r w:rsidRPr="00185C04">
        <w:rPr>
          <w:rFonts w:eastAsia="Droid Sans Fallback"/>
        </w:rPr>
        <w:t xml:space="preserve">Benson, T., </w:t>
      </w:r>
      <w:proofErr w:type="spellStart"/>
      <w:r w:rsidRPr="00185C04">
        <w:rPr>
          <w:rFonts w:eastAsia="Droid Sans Fallback"/>
        </w:rPr>
        <w:t>Mugarura</w:t>
      </w:r>
      <w:proofErr w:type="spellEnd"/>
      <w:r w:rsidRPr="00185C04">
        <w:rPr>
          <w:rFonts w:eastAsia="Droid Sans Fallback"/>
        </w:rPr>
        <w:t xml:space="preserve">, S. and Wanda, K. (2008) Impacts in Uganda of rising global food prices: the role of diversified staples and limited price transmission, </w:t>
      </w:r>
      <w:r w:rsidRPr="007F5E5A">
        <w:rPr>
          <w:rFonts w:eastAsia="Droid Sans Fallback"/>
          <w:i/>
        </w:rPr>
        <w:t>Agricultural Economics</w:t>
      </w:r>
      <w:r w:rsidRPr="00185C04">
        <w:rPr>
          <w:rFonts w:eastAsia="Droid Sans Fallback"/>
        </w:rPr>
        <w:t xml:space="preserve"> 39</w:t>
      </w:r>
      <w:r w:rsidR="007F5E5A">
        <w:rPr>
          <w:rFonts w:eastAsia="Droid Sans Fallback"/>
        </w:rPr>
        <w:t>:</w:t>
      </w:r>
      <w:r w:rsidRPr="00185C04">
        <w:rPr>
          <w:rFonts w:eastAsia="Droid Sans Fallback"/>
        </w:rPr>
        <w:t xml:space="preserve"> 513–524</w:t>
      </w:r>
    </w:p>
    <w:p w14:paraId="3E567F43" w14:textId="2C6484B0" w:rsidR="00845EC4" w:rsidRDefault="00C16F6B">
      <w:r>
        <w:t xml:space="preserve">Daniels, L. and N. Minot (2015). ‘Is Poverty Reduction Over-Stated in Uganda? Evidence from Alternative Poverty Measures’, </w:t>
      </w:r>
      <w:r>
        <w:rPr>
          <w:i/>
        </w:rPr>
        <w:t>Social Indicators Research</w:t>
      </w:r>
      <w:r>
        <w:t xml:space="preserve"> 212(1): 115-33.</w:t>
      </w:r>
    </w:p>
    <w:p w14:paraId="175CFF8A" w14:textId="77777777" w:rsidR="00D46E59" w:rsidRPr="00D46E59" w:rsidRDefault="00C16F6B" w:rsidP="00D46E59">
      <w:pPr>
        <w:suppressAutoHyphens w:val="0"/>
        <w:spacing w:after="0"/>
        <w:jc w:val="left"/>
        <w:rPr>
          <w:color w:val="auto"/>
        </w:rPr>
      </w:pPr>
      <w:proofErr w:type="spellStart"/>
      <w:r>
        <w:t>Dijkstra</w:t>
      </w:r>
      <w:proofErr w:type="spellEnd"/>
      <w:r>
        <w:t xml:space="preserve"> and van </w:t>
      </w:r>
      <w:proofErr w:type="spellStart"/>
      <w:r>
        <w:t>Donge</w:t>
      </w:r>
      <w:proofErr w:type="spellEnd"/>
      <w:r>
        <w:t xml:space="preserve"> </w:t>
      </w:r>
      <w:r w:rsidR="00D46E59">
        <w:t>(</w:t>
      </w:r>
      <w:r>
        <w:t>2001</w:t>
      </w:r>
      <w:r w:rsidR="00D46E59">
        <w:t>)</w:t>
      </w:r>
      <w:r w:rsidR="00D46E59" w:rsidRPr="00D46E59">
        <w:t xml:space="preserve"> </w:t>
      </w:r>
      <w:r w:rsidR="00D46E59" w:rsidRPr="00D46E59">
        <w:rPr>
          <w:color w:val="auto"/>
        </w:rPr>
        <w:t xml:space="preserve">‘What Does the ‘Show Case’ Show? Evidence of and Lessons </w:t>
      </w:r>
    </w:p>
    <w:p w14:paraId="65C40E92" w14:textId="27432A42" w:rsidR="00845EC4" w:rsidRDefault="00D46E59" w:rsidP="00D46E59">
      <w:pPr>
        <w:suppressAutoHyphens w:val="0"/>
        <w:spacing w:after="0"/>
        <w:jc w:val="left"/>
        <w:rPr>
          <w:color w:val="auto"/>
        </w:rPr>
      </w:pPr>
      <w:proofErr w:type="gramStart"/>
      <w:r w:rsidRPr="00D46E59">
        <w:rPr>
          <w:color w:val="auto"/>
        </w:rPr>
        <w:t>from</w:t>
      </w:r>
      <w:proofErr w:type="gramEnd"/>
      <w:r w:rsidRPr="00D46E59">
        <w:rPr>
          <w:color w:val="auto"/>
        </w:rPr>
        <w:t xml:space="preserve"> Adjustment in Uganda’,</w:t>
      </w:r>
      <w:r>
        <w:rPr>
          <w:color w:val="auto"/>
        </w:rPr>
        <w:t xml:space="preserve"> </w:t>
      </w:r>
      <w:r w:rsidRPr="00D46E59">
        <w:rPr>
          <w:i/>
          <w:color w:val="auto"/>
        </w:rPr>
        <w:t>World Development</w:t>
      </w:r>
      <w:r>
        <w:rPr>
          <w:color w:val="auto"/>
        </w:rPr>
        <w:t xml:space="preserve"> </w:t>
      </w:r>
      <w:r w:rsidRPr="00D46E59">
        <w:rPr>
          <w:color w:val="auto"/>
        </w:rPr>
        <w:t>29</w:t>
      </w:r>
      <w:r>
        <w:rPr>
          <w:color w:val="auto"/>
        </w:rPr>
        <w:t>(</w:t>
      </w:r>
      <w:r w:rsidRPr="00D46E59">
        <w:rPr>
          <w:color w:val="auto"/>
        </w:rPr>
        <w:t>5</w:t>
      </w:r>
      <w:r>
        <w:rPr>
          <w:color w:val="auto"/>
        </w:rPr>
        <w:t>):</w:t>
      </w:r>
      <w:r w:rsidRPr="00D46E59">
        <w:rPr>
          <w:color w:val="auto"/>
        </w:rPr>
        <w:t xml:space="preserve"> 841-864. </w:t>
      </w:r>
    </w:p>
    <w:p w14:paraId="2D6FF525" w14:textId="77777777" w:rsidR="00D46E59" w:rsidRPr="00D46E59" w:rsidRDefault="00D46E59" w:rsidP="00D46E59">
      <w:pPr>
        <w:suppressAutoHyphens w:val="0"/>
        <w:spacing w:after="0"/>
        <w:jc w:val="left"/>
        <w:rPr>
          <w:color w:val="auto"/>
        </w:rPr>
      </w:pPr>
    </w:p>
    <w:p w14:paraId="3B1C5AD1" w14:textId="77777777" w:rsidR="00845EC4" w:rsidRDefault="00C16F6B">
      <w:proofErr w:type="spellStart"/>
      <w:r>
        <w:t>Duponchelle</w:t>
      </w:r>
      <w:proofErr w:type="spellEnd"/>
      <w:r>
        <w:t xml:space="preserve">, M., McKay, A.  </w:t>
      </w:r>
      <w:proofErr w:type="gramStart"/>
      <w:r>
        <w:t>and</w:t>
      </w:r>
      <w:proofErr w:type="gramEnd"/>
      <w:r>
        <w:t xml:space="preserve"> </w:t>
      </w:r>
      <w:proofErr w:type="spellStart"/>
      <w:r>
        <w:t>Ssewanyana</w:t>
      </w:r>
      <w:proofErr w:type="spellEnd"/>
      <w:r>
        <w:t>, S. (2014).  ‘The dynamics of poverty in Uganda, 2005/6 to 2011/12: Has the progress stalled? Paper presented that the CSAE conference 2015.</w:t>
      </w:r>
    </w:p>
    <w:p w14:paraId="49D4DD9D" w14:textId="1586E43D" w:rsidR="00845EC4" w:rsidRPr="00D46E59" w:rsidRDefault="00C16F6B" w:rsidP="00D46E59">
      <w:proofErr w:type="spellStart"/>
      <w:r w:rsidRPr="00D46E59">
        <w:t>Emwanu</w:t>
      </w:r>
      <w:proofErr w:type="spellEnd"/>
      <w:r w:rsidRPr="00D46E59">
        <w:t xml:space="preserve">, T., </w:t>
      </w:r>
      <w:r w:rsidR="0074744E">
        <w:t xml:space="preserve">J. </w:t>
      </w:r>
      <w:proofErr w:type="spellStart"/>
      <w:r w:rsidRPr="00D46E59">
        <w:t>Hoogeveen</w:t>
      </w:r>
      <w:proofErr w:type="spellEnd"/>
      <w:r w:rsidRPr="00D46E59">
        <w:t>, and</w:t>
      </w:r>
      <w:r w:rsidR="0074744E">
        <w:t xml:space="preserve"> P.O.</w:t>
      </w:r>
      <w:r w:rsidRPr="00D46E59">
        <w:t xml:space="preserve"> </w:t>
      </w:r>
      <w:proofErr w:type="spellStart"/>
      <w:r w:rsidRPr="00D46E59">
        <w:t>Okwi</w:t>
      </w:r>
      <w:proofErr w:type="spellEnd"/>
      <w:proofErr w:type="gramStart"/>
      <w:r w:rsidR="0074744E">
        <w:t>.(</w:t>
      </w:r>
      <w:proofErr w:type="gramEnd"/>
      <w:r w:rsidR="0074744E">
        <w:t>2006).</w:t>
      </w:r>
      <w:r w:rsidR="0074744E" w:rsidRPr="00D46E59">
        <w:t xml:space="preserve"> </w:t>
      </w:r>
      <w:r w:rsidR="0074744E">
        <w:t>‘</w:t>
      </w:r>
      <w:r w:rsidRPr="00D46E59">
        <w:t>Updating Poverty Maps with Panel Data</w:t>
      </w:r>
      <w:r w:rsidR="0074744E">
        <w:t>’.</w:t>
      </w:r>
      <w:r w:rsidR="0074744E" w:rsidRPr="00D46E59">
        <w:t xml:space="preserve"> </w:t>
      </w:r>
      <w:r w:rsidRPr="0074744E">
        <w:rPr>
          <w:i/>
        </w:rPr>
        <w:t>World development</w:t>
      </w:r>
      <w:r w:rsidRPr="00D46E59">
        <w:t xml:space="preserve"> 34</w:t>
      </w:r>
      <w:r w:rsidR="0074744E">
        <w:t>(</w:t>
      </w:r>
      <w:r w:rsidRPr="00D46E59">
        <w:t>12</w:t>
      </w:r>
      <w:r w:rsidR="0074744E">
        <w:t xml:space="preserve">): </w:t>
      </w:r>
      <w:r w:rsidRPr="00D46E59">
        <w:t>2076–88</w:t>
      </w:r>
    </w:p>
    <w:p w14:paraId="0646BA23" w14:textId="77777777" w:rsidR="00845EC4" w:rsidRDefault="00C16F6B" w:rsidP="00D46E59">
      <w:pPr>
        <w:suppressAutoHyphens w:val="0"/>
        <w:spacing w:after="0"/>
        <w:jc w:val="left"/>
        <w:rPr>
          <w:rFonts w:cs="Calibri"/>
        </w:rPr>
      </w:pPr>
      <w:r>
        <w:rPr>
          <w:rFonts w:cs="Calibri"/>
        </w:rPr>
        <w:t xml:space="preserve">Foster, J., Greer, J. and </w:t>
      </w:r>
      <w:proofErr w:type="spellStart"/>
      <w:r>
        <w:rPr>
          <w:rFonts w:cs="Calibri"/>
        </w:rPr>
        <w:t>Thorbecke</w:t>
      </w:r>
      <w:proofErr w:type="spellEnd"/>
      <w:r>
        <w:rPr>
          <w:rFonts w:cs="Calibri"/>
        </w:rPr>
        <w:t xml:space="preserve">, E. (1984) "A Class of Decomposable Poverty Measures", </w:t>
      </w:r>
      <w:proofErr w:type="spellStart"/>
      <w:r>
        <w:rPr>
          <w:rFonts w:cs="Calibri"/>
          <w:i/>
          <w:iCs/>
        </w:rPr>
        <w:t>Econometrica</w:t>
      </w:r>
      <w:proofErr w:type="spellEnd"/>
      <w:del w:id="0" w:author="Van Campenhout, Bjorn (IFPRI-Kampala)" w:date="2015-09-30T18:50:00Z">
        <w:r w:rsidDel="00ED4002">
          <w:rPr>
            <w:rFonts w:cs="Calibri"/>
          </w:rPr>
          <w:delText>,</w:delText>
        </w:r>
      </w:del>
      <w:r>
        <w:rPr>
          <w:rFonts w:cs="Calibri"/>
        </w:rPr>
        <w:t xml:space="preserve"> 52: 761-6.</w:t>
      </w:r>
    </w:p>
    <w:p w14:paraId="625F8BFB" w14:textId="77777777" w:rsidR="00D46E59" w:rsidRPr="00D46E59" w:rsidRDefault="00D46E59" w:rsidP="00D46E59">
      <w:pPr>
        <w:suppressAutoHyphens w:val="0"/>
        <w:spacing w:after="0"/>
        <w:jc w:val="left"/>
        <w:rPr>
          <w:rFonts w:cs="Calibri"/>
        </w:rPr>
      </w:pPr>
    </w:p>
    <w:p w14:paraId="068A1007" w14:textId="77777777" w:rsidR="00845EC4" w:rsidRPr="00C457D3" w:rsidRDefault="00C16F6B">
      <w:pPr>
        <w:rPr>
          <w:color w:val="auto"/>
        </w:rPr>
      </w:pPr>
      <w:r w:rsidRPr="00C457D3">
        <w:rPr>
          <w:color w:val="auto"/>
        </w:rPr>
        <w:t xml:space="preserve">Gibson, J. and S. </w:t>
      </w:r>
      <w:proofErr w:type="spellStart"/>
      <w:r w:rsidRPr="00C457D3">
        <w:rPr>
          <w:color w:val="auto"/>
        </w:rPr>
        <w:t>Rozelle</w:t>
      </w:r>
      <w:proofErr w:type="spellEnd"/>
      <w:r w:rsidRPr="00C457D3">
        <w:rPr>
          <w:color w:val="auto"/>
        </w:rPr>
        <w:t xml:space="preserve"> (2003). ‘Poverty and Access to Roads in Papua New Guinea’. </w:t>
      </w:r>
      <w:r w:rsidRPr="00C457D3">
        <w:rPr>
          <w:i/>
          <w:color w:val="auto"/>
        </w:rPr>
        <w:t>Economic Development and Cultural Change</w:t>
      </w:r>
      <w:del w:id="1" w:author="Van Campenhout, Bjorn (IFPRI-Kampala)" w:date="2015-09-30T18:50:00Z">
        <w:r w:rsidRPr="00C457D3" w:rsidDel="00ED4002">
          <w:rPr>
            <w:color w:val="auto"/>
          </w:rPr>
          <w:delText>,</w:delText>
        </w:r>
      </w:del>
      <w:r w:rsidRPr="00C457D3">
        <w:rPr>
          <w:color w:val="auto"/>
        </w:rPr>
        <w:t xml:space="preserve"> 52(1): 159-85.</w:t>
      </w:r>
    </w:p>
    <w:p w14:paraId="799588F9" w14:textId="77777777" w:rsidR="00845EC4" w:rsidRDefault="00C16F6B">
      <w:r>
        <w:t>Jamal, V. (1998). ‘Changes in Poverty Patterns in Uganda’. In Hansen, H.B. and M. Twaddle (</w:t>
      </w:r>
      <w:proofErr w:type="spellStart"/>
      <w:proofErr w:type="gramStart"/>
      <w:r>
        <w:t>eds</w:t>
      </w:r>
      <w:proofErr w:type="spellEnd"/>
      <w:proofErr w:type="gramEnd"/>
      <w:r>
        <w:t xml:space="preserve">), </w:t>
      </w:r>
      <w:r>
        <w:rPr>
          <w:i/>
        </w:rPr>
        <w:t>Developing Uganda</w:t>
      </w:r>
      <w:r>
        <w:t>.</w:t>
      </w:r>
      <w:r>
        <w:rPr>
          <w:i/>
        </w:rPr>
        <w:t xml:space="preserve"> </w:t>
      </w:r>
      <w:r>
        <w:t>Kampala: Fountain Publishers.</w:t>
      </w:r>
    </w:p>
    <w:p w14:paraId="78B4ADA4" w14:textId="77777777" w:rsidR="00845EC4" w:rsidRPr="008740AB" w:rsidRDefault="00C16F6B" w:rsidP="008740AB">
      <w:proofErr w:type="spellStart"/>
      <w:r w:rsidRPr="008740AB">
        <w:t>Kakande</w:t>
      </w:r>
      <w:proofErr w:type="spellEnd"/>
      <w:r w:rsidRPr="008740AB">
        <w:t xml:space="preserve">, M. (2010). ‘Poverty Monitoring’. In </w:t>
      </w:r>
      <w:proofErr w:type="spellStart"/>
      <w:r w:rsidRPr="008740AB">
        <w:t>Kuteesa</w:t>
      </w:r>
      <w:proofErr w:type="spellEnd"/>
      <w:r w:rsidRPr="008740AB">
        <w:t xml:space="preserve">, F., E. </w:t>
      </w:r>
      <w:proofErr w:type="spellStart"/>
      <w:r w:rsidRPr="008740AB">
        <w:t>Tumusiime-Mutebile</w:t>
      </w:r>
      <w:proofErr w:type="spellEnd"/>
      <w:r w:rsidRPr="008740AB">
        <w:t xml:space="preserve">, A. </w:t>
      </w:r>
      <w:proofErr w:type="spellStart"/>
      <w:r w:rsidRPr="008740AB">
        <w:t>Withworth</w:t>
      </w:r>
      <w:proofErr w:type="spellEnd"/>
      <w:r w:rsidRPr="008740AB">
        <w:t xml:space="preserve"> and T. Williamson (</w:t>
      </w:r>
      <w:proofErr w:type="spellStart"/>
      <w:proofErr w:type="gramStart"/>
      <w:r w:rsidRPr="008740AB">
        <w:t>eds</w:t>
      </w:r>
      <w:proofErr w:type="spellEnd"/>
      <w:proofErr w:type="gramEnd"/>
      <w:r w:rsidRPr="008740AB">
        <w:t xml:space="preserve">), </w:t>
      </w:r>
      <w:r w:rsidRPr="00ED4002">
        <w:rPr>
          <w:i/>
          <w:rPrChange w:id="2" w:author="Van Campenhout, Bjorn (IFPRI-Kampala)" w:date="2015-09-30T18:50:00Z">
            <w:rPr/>
          </w:rPrChange>
        </w:rPr>
        <w:t>Uganda's Economic Reforms: Insider Accounts</w:t>
      </w:r>
      <w:r w:rsidRPr="008740AB">
        <w:t>. Oxford: Oxford University Press.</w:t>
      </w:r>
    </w:p>
    <w:p w14:paraId="0D955789" w14:textId="5093EC5A" w:rsidR="008740AB" w:rsidRPr="008740AB" w:rsidRDefault="008740AB" w:rsidP="008740AB">
      <w:r w:rsidRPr="008740AB">
        <w:t xml:space="preserve">Krishna, A., D. </w:t>
      </w:r>
      <w:proofErr w:type="spellStart"/>
      <w:r w:rsidRPr="008740AB">
        <w:t>Lumonya</w:t>
      </w:r>
      <w:proofErr w:type="spellEnd"/>
      <w:r w:rsidRPr="008740AB">
        <w:t xml:space="preserve">, M. </w:t>
      </w:r>
      <w:proofErr w:type="spellStart"/>
      <w:r w:rsidRPr="008740AB">
        <w:t>Markiewicz</w:t>
      </w:r>
      <w:proofErr w:type="spellEnd"/>
      <w:r w:rsidRPr="008740AB">
        <w:t xml:space="preserve">, F. </w:t>
      </w:r>
      <w:proofErr w:type="spellStart"/>
      <w:r w:rsidRPr="008740AB">
        <w:t>Mugumya</w:t>
      </w:r>
      <w:proofErr w:type="spellEnd"/>
      <w:r w:rsidRPr="008740AB">
        <w:t xml:space="preserve">, A. </w:t>
      </w:r>
      <w:proofErr w:type="spellStart"/>
      <w:r w:rsidRPr="008740AB">
        <w:t>Kafuko</w:t>
      </w:r>
      <w:proofErr w:type="spellEnd"/>
      <w:r w:rsidRPr="008740AB">
        <w:t xml:space="preserve"> and J. </w:t>
      </w:r>
      <w:proofErr w:type="spellStart"/>
      <w:r w:rsidRPr="008740AB">
        <w:t>Wegoye</w:t>
      </w:r>
      <w:proofErr w:type="spellEnd"/>
      <w:r w:rsidRPr="008740AB">
        <w:t xml:space="preserve"> (2006). ‘</w:t>
      </w:r>
      <w:r w:rsidR="00004696" w:rsidRPr="00004696">
        <w:t>Escaping poverty and becoming poor in 36 villages of Central and Western Uganda</w:t>
      </w:r>
      <w:r w:rsidRPr="008740AB">
        <w:t xml:space="preserve">’. </w:t>
      </w:r>
      <w:r w:rsidRPr="00004696">
        <w:rPr>
          <w:i/>
          <w:rPrChange w:id="3" w:author="Van Campenhout, Bjorn (IFPRI-Kampala)" w:date="2015-09-30T18:48:00Z">
            <w:rPr/>
          </w:rPrChange>
        </w:rPr>
        <w:t>Journal of Development Studies</w:t>
      </w:r>
      <w:del w:id="4" w:author="Van Campenhout, Bjorn (IFPRI-Kampala)" w:date="2015-09-30T18:47:00Z">
        <w:r w:rsidRPr="008740AB" w:rsidDel="00004696">
          <w:delText xml:space="preserve"> Vol.</w:delText>
        </w:r>
      </w:del>
      <w:r w:rsidRPr="008740AB">
        <w:t xml:space="preserve"> 42</w:t>
      </w:r>
      <w:del w:id="5" w:author="Van Campenhout, Bjorn (IFPRI-Kampala)" w:date="2015-09-30T18:47:00Z">
        <w:r w:rsidRPr="008740AB" w:rsidDel="00004696">
          <w:delText xml:space="preserve">, Iss. </w:delText>
        </w:r>
      </w:del>
      <w:ins w:id="6" w:author="Van Campenhout, Bjorn (IFPRI-Kampala)" w:date="2015-09-30T18:47:00Z">
        <w:r w:rsidR="00004696">
          <w:t>(</w:t>
        </w:r>
      </w:ins>
      <w:r w:rsidRPr="008740AB">
        <w:t>2</w:t>
      </w:r>
      <w:del w:id="7" w:author="Van Campenhout, Bjorn (IFPRI-Kampala)" w:date="2015-09-30T18:47:00Z">
        <w:r w:rsidRPr="008740AB" w:rsidDel="00004696">
          <w:delText xml:space="preserve">: </w:delText>
        </w:r>
      </w:del>
      <w:ins w:id="8" w:author="Van Campenhout, Bjorn (IFPRI-Kampala)" w:date="2015-09-30T18:47:00Z">
        <w:r w:rsidR="00004696">
          <w:t>):</w:t>
        </w:r>
        <w:r w:rsidR="00004696" w:rsidRPr="008740AB">
          <w:t xml:space="preserve"> </w:t>
        </w:r>
      </w:ins>
      <w:r w:rsidRPr="008740AB">
        <w:t>346-370.</w:t>
      </w:r>
    </w:p>
    <w:p w14:paraId="46767014" w14:textId="55DF11C9" w:rsidR="00845EC4" w:rsidRPr="008740AB" w:rsidRDefault="00C16F6B" w:rsidP="008740AB">
      <w:r w:rsidRPr="008740AB">
        <w:t xml:space="preserve">Lawson, D., A. </w:t>
      </w:r>
      <w:proofErr w:type="spellStart"/>
      <w:r w:rsidRPr="008740AB">
        <w:t>Mckay</w:t>
      </w:r>
      <w:proofErr w:type="spellEnd"/>
      <w:r w:rsidRPr="008740AB">
        <w:t xml:space="preserve"> and J. </w:t>
      </w:r>
      <w:proofErr w:type="spellStart"/>
      <w:r w:rsidRPr="008740AB">
        <w:t>Okidi</w:t>
      </w:r>
      <w:proofErr w:type="spellEnd"/>
      <w:r w:rsidRPr="008740AB">
        <w:t xml:space="preserve"> (2006). ‘Poverty Persistence and Transitions in Uganda: A Combined Qualitative and Quantitative Analysis’. </w:t>
      </w:r>
      <w:r w:rsidRPr="00004696">
        <w:rPr>
          <w:i/>
          <w:rPrChange w:id="9" w:author="Van Campenhout, Bjorn (IFPRI-Kampala)" w:date="2015-09-30T18:48:00Z">
            <w:rPr/>
          </w:rPrChange>
        </w:rPr>
        <w:t>Journal of Development Studies</w:t>
      </w:r>
      <w:del w:id="10" w:author="Van Campenhout, Bjorn (IFPRI-Kampala)" w:date="2015-09-30T18:48:00Z">
        <w:r w:rsidRPr="008740AB" w:rsidDel="00004696">
          <w:delText>,</w:delText>
        </w:r>
      </w:del>
      <w:r w:rsidRPr="008740AB">
        <w:t xml:space="preserve"> 42(7): 1225-51.</w:t>
      </w:r>
    </w:p>
    <w:p w14:paraId="48B680B6" w14:textId="77777777" w:rsidR="00845EC4" w:rsidRDefault="00C16F6B">
      <w:r>
        <w:t>Levine, S. (201</w:t>
      </w:r>
      <w:r w:rsidR="00CB06A3">
        <w:t>2</w:t>
      </w:r>
      <w:r>
        <w:t xml:space="preserve">).  ‘Exploring difference in national and international poverty estimates: Is Uganda on track to halve poverty by 2015'. </w:t>
      </w:r>
      <w:r w:rsidRPr="00004696">
        <w:rPr>
          <w:i/>
          <w:rPrChange w:id="11" w:author="Van Campenhout, Bjorn (IFPRI-Kampala)" w:date="2015-09-30T18:48:00Z">
            <w:rPr/>
          </w:rPrChange>
        </w:rPr>
        <w:t>Social Indicators Research</w:t>
      </w:r>
      <w:r>
        <w:t xml:space="preserve"> 107(2): 331-349.</w:t>
      </w:r>
    </w:p>
    <w:p w14:paraId="1C74B0F8" w14:textId="69BA24BB" w:rsidR="00845EC4" w:rsidRPr="006C3E36" w:rsidRDefault="00C16F6B" w:rsidP="006C3E36">
      <w:r w:rsidRPr="006C3E36">
        <w:lastRenderedPageBreak/>
        <w:t xml:space="preserve">Mukherjee, S. and T. Benson. (2003). ‘The Determinants of Poverty in Malawi, 1998’. </w:t>
      </w:r>
      <w:r w:rsidRPr="00004696">
        <w:rPr>
          <w:i/>
          <w:rPrChange w:id="12" w:author="Van Campenhout, Bjorn (IFPRI-Kampala)" w:date="2015-09-30T18:48:00Z">
            <w:rPr/>
          </w:rPrChange>
        </w:rPr>
        <w:t>World Development</w:t>
      </w:r>
      <w:del w:id="13" w:author="Van Campenhout, Bjorn (IFPRI-Kampala)" w:date="2015-09-30T18:48:00Z">
        <w:r w:rsidRPr="006C3E36" w:rsidDel="00004696">
          <w:delText>,</w:delText>
        </w:r>
      </w:del>
      <w:r w:rsidRPr="006C3E36">
        <w:t xml:space="preserve"> 31(2): 339-58.</w:t>
      </w:r>
    </w:p>
    <w:p w14:paraId="43B5CE52" w14:textId="77777777" w:rsidR="00845EC4" w:rsidRDefault="00C16F6B">
      <w:pPr>
        <w:rPr>
          <w:color w:val="000000"/>
        </w:rPr>
      </w:pPr>
      <w:proofErr w:type="spellStart"/>
      <w:r>
        <w:rPr>
          <w:color w:val="000000"/>
        </w:rPr>
        <w:t>Okidi</w:t>
      </w:r>
      <w:proofErr w:type="spellEnd"/>
      <w:r>
        <w:rPr>
          <w:color w:val="000000"/>
        </w:rPr>
        <w:t>, J.A. and McKay, A. (2003). 'Poverty Dynamics in Uganda: 1992 to 2000', CPRC Working Paper No 27.</w:t>
      </w:r>
    </w:p>
    <w:p w14:paraId="4B9FC99B" w14:textId="38283A59" w:rsidR="00205743" w:rsidRPr="009358FF" w:rsidRDefault="00205743">
      <w:proofErr w:type="spellStart"/>
      <w:r w:rsidRPr="00C74F02">
        <w:t>Ravallion</w:t>
      </w:r>
      <w:proofErr w:type="spellEnd"/>
      <w:r w:rsidRPr="00C74F02">
        <w:t xml:space="preserve">, M. (1994), </w:t>
      </w:r>
      <w:r w:rsidRPr="00004696">
        <w:rPr>
          <w:i/>
          <w:rPrChange w:id="14" w:author="Van Campenhout, Bjorn (IFPRI-Kampala)" w:date="2015-09-30T18:48:00Z">
            <w:rPr/>
          </w:rPrChange>
        </w:rPr>
        <w:t>Poverty Comparisons</w:t>
      </w:r>
      <w:r w:rsidRPr="00C74F02">
        <w:t xml:space="preserve">. Harwood Academic Press Fundamentals of Pure and Applied Economics Volume 56, </w:t>
      </w:r>
      <w:proofErr w:type="spellStart"/>
      <w:r w:rsidRPr="00C74F02">
        <w:t>Chur</w:t>
      </w:r>
      <w:proofErr w:type="spellEnd"/>
      <w:r w:rsidRPr="00C74F02">
        <w:t xml:space="preserve">, </w:t>
      </w:r>
      <w:r w:rsidR="00C74F02" w:rsidRPr="00C74F02">
        <w:t>Switzerland.</w:t>
      </w:r>
    </w:p>
    <w:p w14:paraId="30B8EA6B" w14:textId="25201C89" w:rsidR="00845EC4" w:rsidRPr="00932668" w:rsidRDefault="00C16F6B">
      <w:pPr>
        <w:rPr>
          <w:color w:val="auto"/>
        </w:rPr>
      </w:pPr>
      <w:proofErr w:type="spellStart"/>
      <w:r w:rsidRPr="00932668">
        <w:rPr>
          <w:color w:val="auto"/>
        </w:rPr>
        <w:t>Ravallion</w:t>
      </w:r>
      <w:proofErr w:type="spellEnd"/>
      <w:r w:rsidRPr="00932668">
        <w:rPr>
          <w:color w:val="auto"/>
        </w:rPr>
        <w:t xml:space="preserve">, M. (1998). </w:t>
      </w:r>
      <w:del w:id="15" w:author="Van Campenhout, Bjorn (IFPRI-Kampala)" w:date="2015-09-30T18:48:00Z">
        <w:r w:rsidRPr="00932668" w:rsidDel="00004696">
          <w:rPr>
            <w:color w:val="auto"/>
          </w:rPr>
          <w:delText>‘</w:delText>
        </w:r>
      </w:del>
      <w:r w:rsidRPr="00004696">
        <w:rPr>
          <w:i/>
          <w:color w:val="auto"/>
          <w:rPrChange w:id="16" w:author="Van Campenhout, Bjorn (IFPRI-Kampala)" w:date="2015-09-30T18:48:00Z">
            <w:rPr>
              <w:color w:val="auto"/>
            </w:rPr>
          </w:rPrChange>
        </w:rPr>
        <w:t>Poverty Lines in Theory and Practice</w:t>
      </w:r>
      <w:del w:id="17" w:author="Van Campenhout, Bjorn (IFPRI-Kampala)" w:date="2015-09-30T18:48:00Z">
        <w:r w:rsidRPr="00932668" w:rsidDel="00004696">
          <w:rPr>
            <w:color w:val="auto"/>
          </w:rPr>
          <w:delText>"</w:delText>
        </w:r>
      </w:del>
      <w:r w:rsidRPr="00932668">
        <w:rPr>
          <w:color w:val="auto"/>
        </w:rPr>
        <w:t>. Washington DC: World Bank.</w:t>
      </w:r>
    </w:p>
    <w:p w14:paraId="4105E16A" w14:textId="5BF37E3F" w:rsidR="00845EC4" w:rsidRDefault="00C16F6B">
      <w:pPr>
        <w:rPr>
          <w:color w:val="000000"/>
        </w:rPr>
      </w:pPr>
      <w:proofErr w:type="spellStart"/>
      <w:r>
        <w:rPr>
          <w:color w:val="000000"/>
        </w:rPr>
        <w:t>Ravallion</w:t>
      </w:r>
      <w:proofErr w:type="spellEnd"/>
      <w:r>
        <w:rPr>
          <w:color w:val="000000"/>
        </w:rPr>
        <w:t xml:space="preserve">, M. and B. </w:t>
      </w:r>
      <w:proofErr w:type="spellStart"/>
      <w:r>
        <w:rPr>
          <w:color w:val="000000"/>
        </w:rPr>
        <w:t>Bidani</w:t>
      </w:r>
      <w:proofErr w:type="spellEnd"/>
      <w:r>
        <w:rPr>
          <w:color w:val="000000"/>
        </w:rPr>
        <w:t xml:space="preserve"> (1994). ‘How Robust Is a Poverty Profile?</w:t>
      </w:r>
      <w:proofErr w:type="gramStart"/>
      <w:r>
        <w:rPr>
          <w:color w:val="000000"/>
        </w:rPr>
        <w:t>’.</w:t>
      </w:r>
      <w:proofErr w:type="gramEnd"/>
      <w:r>
        <w:rPr>
          <w:color w:val="000000"/>
        </w:rPr>
        <w:t xml:space="preserve"> </w:t>
      </w:r>
      <w:r>
        <w:rPr>
          <w:i/>
          <w:color w:val="000000"/>
        </w:rPr>
        <w:t>World Bank Economic Review</w:t>
      </w:r>
      <w:del w:id="18" w:author="Van Campenhout, Bjorn (IFPRI-Kampala)" w:date="2015-09-30T18:49:00Z">
        <w:r w:rsidDel="00004696">
          <w:rPr>
            <w:color w:val="000000"/>
          </w:rPr>
          <w:delText>,</w:delText>
        </w:r>
      </w:del>
      <w:r>
        <w:rPr>
          <w:color w:val="000000"/>
        </w:rPr>
        <w:t xml:space="preserve"> 8(1): 75-102.</w:t>
      </w:r>
    </w:p>
    <w:p w14:paraId="19A5717B" w14:textId="77777777" w:rsidR="00845EC4" w:rsidRDefault="00C16F6B">
      <w:pPr>
        <w:rPr>
          <w:color w:val="000000"/>
        </w:rPr>
      </w:pPr>
      <w:proofErr w:type="spellStart"/>
      <w:r>
        <w:rPr>
          <w:color w:val="000000"/>
        </w:rPr>
        <w:t>Ravallion</w:t>
      </w:r>
      <w:proofErr w:type="spellEnd"/>
      <w:r>
        <w:rPr>
          <w:color w:val="000000"/>
        </w:rPr>
        <w:t xml:space="preserve">, M. and M. </w:t>
      </w:r>
      <w:proofErr w:type="spellStart"/>
      <w:r>
        <w:rPr>
          <w:color w:val="000000"/>
        </w:rPr>
        <w:t>Lokshin</w:t>
      </w:r>
      <w:proofErr w:type="spellEnd"/>
      <w:r>
        <w:rPr>
          <w:color w:val="000000"/>
        </w:rPr>
        <w:t xml:space="preserve"> (2006). ‘Testing Poverty Lines’. </w:t>
      </w:r>
      <w:r>
        <w:rPr>
          <w:i/>
          <w:color w:val="000000"/>
        </w:rPr>
        <w:t>Review of Income and Wealth</w:t>
      </w:r>
      <w:del w:id="19" w:author="Van Campenhout, Bjorn (IFPRI-Kampala)" w:date="2015-09-30T18:49:00Z">
        <w:r w:rsidDel="00004696">
          <w:rPr>
            <w:color w:val="000000"/>
          </w:rPr>
          <w:delText>,</w:delText>
        </w:r>
      </w:del>
      <w:r>
        <w:rPr>
          <w:color w:val="000000"/>
        </w:rPr>
        <w:t xml:space="preserve"> 52(3): 399-421.</w:t>
      </w:r>
    </w:p>
    <w:p w14:paraId="7AFF4A94" w14:textId="77777777" w:rsidR="00845EC4" w:rsidRPr="00C457D3" w:rsidRDefault="00C16F6B">
      <w:pPr>
        <w:rPr>
          <w:color w:val="auto"/>
        </w:rPr>
      </w:pPr>
      <w:proofErr w:type="spellStart"/>
      <w:r w:rsidRPr="00C457D3">
        <w:rPr>
          <w:color w:val="auto"/>
        </w:rPr>
        <w:t>Ssewanyana</w:t>
      </w:r>
      <w:proofErr w:type="spellEnd"/>
      <w:r w:rsidRPr="00C457D3">
        <w:rPr>
          <w:color w:val="auto"/>
        </w:rPr>
        <w:t xml:space="preserve">, S.N. and I. </w:t>
      </w:r>
      <w:proofErr w:type="spellStart"/>
      <w:r w:rsidRPr="00C457D3">
        <w:rPr>
          <w:color w:val="auto"/>
        </w:rPr>
        <w:t>Kasirye</w:t>
      </w:r>
      <w:proofErr w:type="spellEnd"/>
      <w:r w:rsidRPr="00C457D3">
        <w:rPr>
          <w:color w:val="auto"/>
        </w:rPr>
        <w:t xml:space="preserve"> (2010). ‘Food security in Uganda: a dilemma to achieving the millennium development goal’. Research Series 113614. Kampala: Economic Policy Research Centre. </w:t>
      </w:r>
    </w:p>
    <w:p w14:paraId="2EDD1A3C" w14:textId="77777777" w:rsidR="00845EC4" w:rsidRDefault="00C16F6B">
      <w:proofErr w:type="spellStart"/>
      <w:r>
        <w:t>Ssewanyana</w:t>
      </w:r>
      <w:proofErr w:type="spellEnd"/>
      <w:r>
        <w:t xml:space="preserve">, S.N. and I. </w:t>
      </w:r>
      <w:proofErr w:type="spellStart"/>
      <w:r>
        <w:t>Kasirye</w:t>
      </w:r>
      <w:proofErr w:type="spellEnd"/>
      <w:r>
        <w:t xml:space="preserve"> (2014). ‘Uganda’s progress towards poverty reduction during the last decade 2002/3-2012/13: Is the gap between leading and lagging areas widening or narrowing? EPRC research series No. 118.</w:t>
      </w:r>
    </w:p>
    <w:p w14:paraId="73443D0C" w14:textId="273F25DB" w:rsidR="00845EC4" w:rsidRPr="00B55AFF" w:rsidRDefault="00C16F6B" w:rsidP="00B55AFF">
      <w:r w:rsidRPr="00B55AFF">
        <w:t xml:space="preserve">Tarp, F., K.R. </w:t>
      </w:r>
      <w:proofErr w:type="spellStart"/>
      <w:r w:rsidRPr="00B55AFF">
        <w:t>Simler</w:t>
      </w:r>
      <w:proofErr w:type="spellEnd"/>
      <w:r w:rsidRPr="00B55AFF">
        <w:t xml:space="preserve">, C. </w:t>
      </w:r>
      <w:proofErr w:type="spellStart"/>
      <w:r w:rsidRPr="00B55AFF">
        <w:t>Matusse</w:t>
      </w:r>
      <w:proofErr w:type="spellEnd"/>
      <w:r w:rsidRPr="00B55AFF">
        <w:t xml:space="preserve">, R. </w:t>
      </w:r>
      <w:proofErr w:type="spellStart"/>
      <w:r w:rsidRPr="00B55AFF">
        <w:t>Heltberg</w:t>
      </w:r>
      <w:proofErr w:type="spellEnd"/>
      <w:r w:rsidRPr="00B55AFF">
        <w:t xml:space="preserve"> and G. </w:t>
      </w:r>
      <w:proofErr w:type="spellStart"/>
      <w:r w:rsidRPr="00B55AFF">
        <w:t>Dava</w:t>
      </w:r>
      <w:proofErr w:type="spellEnd"/>
      <w:r w:rsidRPr="00B55AFF">
        <w:t xml:space="preserve"> (2002). ‘The Robustness of Poverty Profiles Reconsidered’</w:t>
      </w:r>
      <w:r w:rsidRPr="00004696">
        <w:rPr>
          <w:i/>
          <w:rPrChange w:id="20" w:author="Van Campenhout, Bjorn (IFPRI-Kampala)" w:date="2015-09-30T18:49:00Z">
            <w:rPr/>
          </w:rPrChange>
        </w:rPr>
        <w:t>. Economic Development and Cultural Change</w:t>
      </w:r>
      <w:del w:id="21" w:author="Van Campenhout, Bjorn (IFPRI-Kampala)" w:date="2015-09-30T18:49:00Z">
        <w:r w:rsidRPr="00B55AFF" w:rsidDel="00004696">
          <w:delText>,</w:delText>
        </w:r>
      </w:del>
      <w:r w:rsidRPr="00B55AFF">
        <w:t xml:space="preserve"> 51(1): 77-108.</w:t>
      </w:r>
    </w:p>
    <w:p w14:paraId="3BB9F329" w14:textId="69CFF028" w:rsidR="00442CE0" w:rsidRDefault="00442CE0">
      <w:pPr>
        <w:rPr>
          <w:color w:val="auto"/>
        </w:rPr>
      </w:pPr>
      <w:r>
        <w:rPr>
          <w:color w:val="auto"/>
        </w:rPr>
        <w:t>Uganda Bureau of Statistics (2006).</w:t>
      </w:r>
      <w:r w:rsidRPr="00CB06A3">
        <w:rPr>
          <w:color w:val="auto"/>
        </w:rPr>
        <w:t xml:space="preserve"> Uganda National Household Survey</w:t>
      </w:r>
      <w:r>
        <w:rPr>
          <w:color w:val="auto"/>
        </w:rPr>
        <w:t xml:space="preserve"> 2005/2006 – Report on the Socio-economic Module, Kampala, Uganda.</w:t>
      </w:r>
    </w:p>
    <w:p w14:paraId="1BE6D99E" w14:textId="188AE4D1" w:rsidR="00CB06A3" w:rsidRDefault="00CB06A3">
      <w:pPr>
        <w:rPr>
          <w:color w:val="auto"/>
        </w:rPr>
      </w:pPr>
      <w:r>
        <w:rPr>
          <w:color w:val="auto"/>
        </w:rPr>
        <w:t>Uganda Bureau of Statistics (2010).</w:t>
      </w:r>
      <w:r w:rsidRPr="00CB06A3">
        <w:rPr>
          <w:color w:val="auto"/>
        </w:rPr>
        <w:t xml:space="preserve"> Uganda National Household Survey</w:t>
      </w:r>
      <w:r>
        <w:rPr>
          <w:color w:val="auto"/>
        </w:rPr>
        <w:t xml:space="preserve"> 2</w:t>
      </w:r>
      <w:bookmarkStart w:id="22" w:name="_GoBack"/>
      <w:bookmarkEnd w:id="22"/>
      <w:r>
        <w:rPr>
          <w:color w:val="auto"/>
        </w:rPr>
        <w:t>009/10, Kampala, Uganda.</w:t>
      </w:r>
    </w:p>
    <w:p w14:paraId="02373760" w14:textId="2378DAC1" w:rsidR="00C16F6B" w:rsidRPr="00CB06A3" w:rsidRDefault="00C16F6B">
      <w:pPr>
        <w:rPr>
          <w:color w:val="auto"/>
        </w:rPr>
      </w:pPr>
      <w:r w:rsidRPr="00CB06A3">
        <w:rPr>
          <w:color w:val="auto"/>
        </w:rPr>
        <w:t>Uganda Bureau of Statistics (</w:t>
      </w:r>
      <w:r w:rsidR="00CB06A3" w:rsidRPr="00CB06A3">
        <w:rPr>
          <w:color w:val="auto"/>
        </w:rPr>
        <w:t>2014</w:t>
      </w:r>
      <w:r w:rsidRPr="00CB06A3">
        <w:rPr>
          <w:color w:val="auto"/>
        </w:rPr>
        <w:t>)</w:t>
      </w:r>
      <w:r w:rsidR="00CB06A3" w:rsidRPr="00CB06A3">
        <w:rPr>
          <w:color w:val="auto"/>
        </w:rPr>
        <w:t>. Uganda National Household Survey</w:t>
      </w:r>
      <w:r w:rsidR="00CB06A3">
        <w:rPr>
          <w:color w:val="auto"/>
        </w:rPr>
        <w:t xml:space="preserve"> 2012/13, Kampala, Uganda.</w:t>
      </w:r>
    </w:p>
    <w:p w14:paraId="1B542176" w14:textId="77777777" w:rsidR="00F4633A" w:rsidRDefault="00F4633A">
      <w:r w:rsidRPr="00F4633A">
        <w:t>World Health Organization</w:t>
      </w:r>
      <w:r>
        <w:t xml:space="preserve"> </w:t>
      </w:r>
      <w:r w:rsidR="00765AE2">
        <w:t>(</w:t>
      </w:r>
      <w:r>
        <w:t>1985</w:t>
      </w:r>
      <w:r w:rsidR="00765AE2">
        <w:t>). ‘Energy and Protein Requirements’,</w:t>
      </w:r>
      <w:r>
        <w:rPr>
          <w:color w:val="FF0000"/>
        </w:rPr>
        <w:t xml:space="preserve"> </w:t>
      </w:r>
      <w:r>
        <w:t>World Health Organization Technical Report Series 724</w:t>
      </w:r>
      <w:r w:rsidR="00765AE2">
        <w:t>.</w:t>
      </w:r>
    </w:p>
    <w:p w14:paraId="05947F91" w14:textId="77777777" w:rsidR="00845EC4" w:rsidRDefault="00845EC4"/>
    <w:sectPr w:rsidR="00845EC4">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812BB" w14:textId="77777777" w:rsidR="00C82D89" w:rsidRDefault="00C82D89">
      <w:pPr>
        <w:spacing w:after="0"/>
      </w:pPr>
      <w:r>
        <w:separator/>
      </w:r>
    </w:p>
  </w:endnote>
  <w:endnote w:type="continuationSeparator" w:id="0">
    <w:p w14:paraId="642275E3" w14:textId="77777777" w:rsidR="00C82D89" w:rsidRDefault="00C82D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E943F" w14:textId="77777777" w:rsidR="00C82D89" w:rsidRDefault="00C82D89">
      <w:r>
        <w:separator/>
      </w:r>
    </w:p>
  </w:footnote>
  <w:footnote w:type="continuationSeparator" w:id="0">
    <w:p w14:paraId="3674F1A9" w14:textId="77777777" w:rsidR="00C82D89" w:rsidRDefault="00C82D89">
      <w:r>
        <w:continuationSeparator/>
      </w:r>
    </w:p>
  </w:footnote>
  <w:footnote w:id="1">
    <w:p w14:paraId="14675B5E" w14:textId="77777777" w:rsidR="00074E2E" w:rsidRPr="00B50A1F" w:rsidRDefault="00074E2E">
      <w:pPr>
        <w:pStyle w:val="FootnoteText"/>
        <w:rPr>
          <w:rFonts w:cs="Times New Roman"/>
        </w:rPr>
      </w:pPr>
      <w:r w:rsidRPr="00B50A1F">
        <w:rPr>
          <w:rStyle w:val="FootnoteReference"/>
          <w:rFonts w:cs="Times New Roman"/>
        </w:rPr>
        <w:footnoteRef/>
      </w:r>
      <w:r w:rsidRPr="00B50A1F">
        <w:rPr>
          <w:rFonts w:cs="Times New Roman"/>
        </w:rPr>
        <w:t xml:space="preserve"> </w:t>
      </w:r>
      <w:proofErr w:type="spellStart"/>
      <w:r w:rsidRPr="00B50A1F">
        <w:rPr>
          <w:rFonts w:eastAsia="Droid Sans Fallback" w:cs="Times New Roman"/>
          <w:color w:val="auto"/>
        </w:rPr>
        <w:t>Matooke</w:t>
      </w:r>
      <w:proofErr w:type="spellEnd"/>
      <w:r w:rsidRPr="00B50A1F">
        <w:rPr>
          <w:rFonts w:eastAsia="Droid Sans Fallback" w:cs="Times New Roman"/>
          <w:color w:val="auto"/>
        </w:rPr>
        <w:t xml:space="preserve"> is a variety of starchy banana, commonly referred to as cooking bananas. </w:t>
      </w:r>
    </w:p>
  </w:footnote>
  <w:footnote w:id="2">
    <w:p w14:paraId="2B22AD79" w14:textId="49318DC8" w:rsidR="00AB3D21" w:rsidRDefault="00AB3D21">
      <w:pPr>
        <w:pStyle w:val="FootnoteText"/>
      </w:pPr>
      <w:r>
        <w:rPr>
          <w:rStyle w:val="FootnoteReference"/>
        </w:rPr>
        <w:footnoteRef/>
      </w:r>
      <w:r>
        <w:t xml:space="preserve"> The national poverty line does allow for some spatial heterogeneity in the non-food component of the poverty line. Spatial price heterogeneity is also incorporated in the official poverty estimates through deflation of the welfare indicator</w:t>
      </w:r>
      <w:r w:rsidR="00F33769">
        <w:t>, although the exact details (what prices are used to make the adjustments) are lacking.</w:t>
      </w:r>
    </w:p>
  </w:footnote>
  <w:footnote w:id="3">
    <w:p w14:paraId="1F15A8C5" w14:textId="33E69C7C" w:rsidR="00F33769" w:rsidRDefault="00F33769">
      <w:pPr>
        <w:pStyle w:val="FootnoteText"/>
      </w:pPr>
      <w:r>
        <w:rPr>
          <w:rStyle w:val="FootnoteReference"/>
        </w:rPr>
        <w:footnoteRef/>
      </w:r>
      <w:r>
        <w:t xml:space="preserve"> This is done using </w:t>
      </w:r>
      <w:proofErr w:type="spellStart"/>
      <w:r>
        <w:t>PovcalNet</w:t>
      </w:r>
      <w:proofErr w:type="spellEnd"/>
      <w:r>
        <w:t>, the on-line tool for poverty measurement developed by the Development Research Group of the World Bank (</w:t>
      </w:r>
      <w:r w:rsidR="007D5E81" w:rsidRPr="007D5E81">
        <w:t>http://iresearch.worldbank.org/PovcalNet/</w:t>
      </w:r>
      <w:r>
        <w:t>)</w:t>
      </w:r>
    </w:p>
  </w:footnote>
  <w:footnote w:id="4">
    <w:p w14:paraId="2B73A6CE" w14:textId="29D92517" w:rsidR="00C74F02" w:rsidRDefault="00C74F02">
      <w:pPr>
        <w:pStyle w:val="FootnoteText"/>
      </w:pPr>
      <w:r>
        <w:rPr>
          <w:rStyle w:val="FootnoteReference"/>
        </w:rPr>
        <w:footnoteRef/>
      </w:r>
      <w:r>
        <w:t xml:space="preserve"> Often, these units are households due to the nature of surveys, but this can also be individuals, countries, regions</w:t>
      </w:r>
      <w:proofErr w:type="gramStart"/>
      <w:r>
        <w:t>,…</w:t>
      </w:r>
      <w:proofErr w:type="gramEnd"/>
    </w:p>
  </w:footnote>
  <w:footnote w:id="5">
    <w:p w14:paraId="5C28E044" w14:textId="264E35CA" w:rsidR="00074E2E" w:rsidRPr="00B50A1F" w:rsidRDefault="00074E2E" w:rsidP="00B50A1F">
      <w:pPr>
        <w:pStyle w:val="Footnote"/>
        <w:spacing w:after="0"/>
        <w:rPr>
          <w:sz w:val="20"/>
          <w:szCs w:val="20"/>
        </w:rPr>
      </w:pPr>
      <w:r w:rsidRPr="00B50A1F">
        <w:rPr>
          <w:rStyle w:val="FootnoteReference"/>
          <w:sz w:val="20"/>
          <w:szCs w:val="20"/>
        </w:rPr>
        <w:footnoteRef/>
      </w:r>
      <w:r w:rsidRPr="00B50A1F">
        <w:rPr>
          <w:sz w:val="20"/>
          <w:szCs w:val="20"/>
        </w:rPr>
        <w:t xml:space="preserve"> The data should be requested in writing from the director of the Uganda Bureau of Statistics. However, a reference to the content of the file is available on the website of the international household survey network: </w:t>
      </w:r>
      <w:hyperlink r:id="rId1" w:history="1">
        <w:r w:rsidR="00795D83" w:rsidRPr="00B50A1F">
          <w:rPr>
            <w:rStyle w:val="Hyperlink"/>
            <w:sz w:val="20"/>
            <w:szCs w:val="20"/>
          </w:rPr>
          <w:t>http://catalog.ihsn.org/index.php/catalog/4620/datafile/F18</w:t>
        </w:r>
      </w:hyperlink>
      <w:r w:rsidR="00795D83" w:rsidRPr="00B50A1F">
        <w:rPr>
          <w:sz w:val="20"/>
          <w:szCs w:val="20"/>
        </w:rPr>
        <w:t>. The questionnaires can also be found on that website: http://catalog.ihsn.org/index.php/catalog/4620.</w:t>
      </w:r>
    </w:p>
  </w:footnote>
  <w:footnote w:id="6">
    <w:p w14:paraId="2730769C" w14:textId="6C09040A" w:rsidR="00074E2E" w:rsidRPr="00B50A1F" w:rsidRDefault="00074E2E">
      <w:pPr>
        <w:pStyle w:val="Footnote"/>
        <w:rPr>
          <w:sz w:val="20"/>
          <w:szCs w:val="20"/>
        </w:rPr>
      </w:pPr>
      <w:r w:rsidRPr="00B50A1F">
        <w:rPr>
          <w:rStyle w:val="FootnoteReference"/>
          <w:sz w:val="20"/>
          <w:szCs w:val="20"/>
        </w:rPr>
        <w:footnoteRef/>
      </w:r>
      <w:r w:rsidRPr="00B50A1F">
        <w:rPr>
          <w:sz w:val="20"/>
          <w:szCs w:val="20"/>
        </w:rPr>
        <w:t xml:space="preserve">Such as for instance the file </w:t>
      </w:r>
      <w:proofErr w:type="spellStart"/>
      <w:r w:rsidRPr="00B50A1F">
        <w:rPr>
          <w:sz w:val="20"/>
          <w:szCs w:val="20"/>
        </w:rPr>
        <w:t>kwelfare.dta</w:t>
      </w:r>
      <w:proofErr w:type="spellEnd"/>
      <w:r w:rsidRPr="00B50A1F">
        <w:rPr>
          <w:sz w:val="20"/>
          <w:szCs w:val="20"/>
        </w:rPr>
        <w:t xml:space="preserve"> that holds information to calculate poverty in the UNHS2009/10. The reference is http://catalog.ihsn.org/index.php/catalog/2119/data_dictionary#page=F21&amp;tab=data-dictionary</w:t>
      </w:r>
    </w:p>
  </w:footnote>
  <w:footnote w:id="7">
    <w:p w14:paraId="2B58F2F5" w14:textId="0D788FD7" w:rsidR="000C3FA1" w:rsidRDefault="000C3FA1">
      <w:pPr>
        <w:pStyle w:val="FootnoteText"/>
      </w:pPr>
      <w:r>
        <w:rPr>
          <w:rStyle w:val="FootnoteReference"/>
        </w:rPr>
        <w:footnoteRef/>
      </w:r>
      <w:r>
        <w:t xml:space="preserve"> For instance, a 1 kg </w:t>
      </w:r>
      <w:proofErr w:type="spellStart"/>
      <w:r>
        <w:t>kimbo</w:t>
      </w:r>
      <w:proofErr w:type="spellEnd"/>
      <w:r>
        <w:t xml:space="preserve"> of maize would hold 0.</w:t>
      </w:r>
      <w:r w:rsidR="00795D83">
        <w:t xml:space="preserve">8 </w:t>
      </w:r>
      <w:r>
        <w:t>kg of maize.</w:t>
      </w:r>
    </w:p>
  </w:footnote>
  <w:footnote w:id="8">
    <w:p w14:paraId="687E6B68" w14:textId="77777777" w:rsidR="00074E2E" w:rsidRDefault="00074E2E">
      <w:pPr>
        <w:pStyle w:val="FootnoteText"/>
      </w:pPr>
      <w:r>
        <w:rPr>
          <w:rStyle w:val="FootnoteReference"/>
        </w:rPr>
        <w:footnoteRef/>
      </w:r>
      <w:r>
        <w:t xml:space="preserve"> The likelihood of being pregnant is estimated using fertility rates in Uganda.</w:t>
      </w:r>
    </w:p>
  </w:footnote>
  <w:footnote w:id="9">
    <w:p w14:paraId="54EB58F6" w14:textId="426ED921" w:rsidR="00074E2E" w:rsidRPr="00B50A1F" w:rsidRDefault="00074E2E" w:rsidP="00B50A1F">
      <w:pPr>
        <w:pStyle w:val="Footnote"/>
        <w:spacing w:after="0"/>
        <w:rPr>
          <w:sz w:val="20"/>
          <w:szCs w:val="20"/>
        </w:rPr>
      </w:pPr>
      <w:r w:rsidRPr="00B50A1F">
        <w:rPr>
          <w:rStyle w:val="FootnoteReference"/>
          <w:sz w:val="20"/>
          <w:szCs w:val="20"/>
        </w:rPr>
        <w:footnoteRef/>
      </w:r>
      <w:r w:rsidRPr="00B50A1F">
        <w:rPr>
          <w:sz w:val="20"/>
          <w:szCs w:val="20"/>
        </w:rPr>
        <w:t xml:space="preserve"> A poverty measure is consistent if two individuals at the same welfare level are considered equally poor.</w:t>
      </w:r>
    </w:p>
  </w:footnote>
  <w:footnote w:id="10">
    <w:p w14:paraId="1D794AF6" w14:textId="693D1EC6" w:rsidR="00ED310C" w:rsidRDefault="00ED310C" w:rsidP="00004696">
      <w:pPr>
        <w:suppressAutoHyphens w:val="0"/>
        <w:spacing w:after="0"/>
        <w:jc w:val="left"/>
      </w:pPr>
      <w:r w:rsidRPr="00004696">
        <w:rPr>
          <w:rStyle w:val="FootnoteReference"/>
          <w:sz w:val="20"/>
          <w:szCs w:val="20"/>
        </w:rPr>
        <w:footnoteRef/>
      </w:r>
      <w:r w:rsidRPr="00004696">
        <w:rPr>
          <w:sz w:val="20"/>
          <w:szCs w:val="20"/>
        </w:rPr>
        <w:t xml:space="preserve"> The average bilateral exchange rate was about UGX 2,600 per US dollar in 2012/13. However, the purchasing power parity conversion factor for Uganda at that time was only about UGX 1,000 per international dollar.</w:t>
      </w:r>
    </w:p>
  </w:footnote>
  <w:footnote w:id="11">
    <w:p w14:paraId="63C0A996" w14:textId="77777777" w:rsidR="00074E2E" w:rsidRDefault="00074E2E">
      <w:pPr>
        <w:pStyle w:val="FootnoteText"/>
      </w:pPr>
      <w:r>
        <w:rPr>
          <w:rStyle w:val="FootnoteReference"/>
        </w:rPr>
        <w:footnoteRef/>
      </w:r>
      <w:r>
        <w:t xml:space="preserve"> Which, as it happens, is also the lowest among the 6 spatial domains according to Table 2. However, the differences with other spatial domains are small and unlikely to be the main driver of the large differences found in the poverty lines.</w:t>
      </w:r>
    </w:p>
  </w:footnote>
  <w:footnote w:id="12">
    <w:p w14:paraId="7136BF9F" w14:textId="69EC2D96" w:rsidR="00074E2E" w:rsidRDefault="00074E2E">
      <w:pPr>
        <w:pStyle w:val="FootnoteText"/>
      </w:pPr>
      <w:r>
        <w:rPr>
          <w:rStyle w:val="FootnoteReference"/>
        </w:rPr>
        <w:footnoteRef/>
      </w:r>
      <w:r>
        <w:t xml:space="preserve"> But pretty close to the estimates using the 1.25 dollar a day international poverty line as reported by the World Bank of 37.8 percent</w:t>
      </w:r>
      <w:r w:rsidR="00703959">
        <w:t xml:space="preserve"> </w:t>
      </w:r>
      <w:r w:rsidR="00703959">
        <w:t>(</w:t>
      </w:r>
      <w:r w:rsidR="00703959" w:rsidRPr="007D5E81">
        <w:t>http://iresearch.worldbank.org/PovcalNet/</w:t>
      </w:r>
      <w:r w:rsidR="00703959">
        <w:t>)</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12DD1"/>
    <w:multiLevelType w:val="multilevel"/>
    <w:tmpl w:val="EB9C82D8"/>
    <w:lvl w:ilvl="0">
      <w:start w:val="1"/>
      <w:numFmt w:val="upperRoman"/>
      <w:lvlText w:val="%1."/>
      <w:lvlJc w:val="left"/>
      <w:pPr>
        <w:ind w:left="1080" w:hanging="72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E677C97"/>
    <w:multiLevelType w:val="multilevel"/>
    <w:tmpl w:val="EAE84E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 Campenhout, Bjorn (IFPRI-Kampala)">
    <w15:presenceInfo w15:providerId="AD" w15:userId="S-1-5-21-937917569-1289706902-922709458-6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C4"/>
    <w:rsid w:val="00001B75"/>
    <w:rsid w:val="00004696"/>
    <w:rsid w:val="00007419"/>
    <w:rsid w:val="0001520A"/>
    <w:rsid w:val="00027944"/>
    <w:rsid w:val="00031E88"/>
    <w:rsid w:val="00031F1E"/>
    <w:rsid w:val="0004154A"/>
    <w:rsid w:val="00045495"/>
    <w:rsid w:val="00074E2E"/>
    <w:rsid w:val="0008033D"/>
    <w:rsid w:val="00091926"/>
    <w:rsid w:val="000968BB"/>
    <w:rsid w:val="000A4331"/>
    <w:rsid w:val="000B1D53"/>
    <w:rsid w:val="000C3FA1"/>
    <w:rsid w:val="000D1960"/>
    <w:rsid w:val="000E5D66"/>
    <w:rsid w:val="000F2816"/>
    <w:rsid w:val="00107A3C"/>
    <w:rsid w:val="00174C5D"/>
    <w:rsid w:val="00182D79"/>
    <w:rsid w:val="00185C04"/>
    <w:rsid w:val="001C63D1"/>
    <w:rsid w:val="001D3757"/>
    <w:rsid w:val="001D7463"/>
    <w:rsid w:val="001F735F"/>
    <w:rsid w:val="00200AF2"/>
    <w:rsid w:val="00205743"/>
    <w:rsid w:val="0021184A"/>
    <w:rsid w:val="002338B5"/>
    <w:rsid w:val="00245C85"/>
    <w:rsid w:val="00262E4E"/>
    <w:rsid w:val="0028160D"/>
    <w:rsid w:val="00284599"/>
    <w:rsid w:val="00286049"/>
    <w:rsid w:val="00290B0A"/>
    <w:rsid w:val="00291911"/>
    <w:rsid w:val="002B716F"/>
    <w:rsid w:val="002C75F2"/>
    <w:rsid w:val="002E5A50"/>
    <w:rsid w:val="002E5EE2"/>
    <w:rsid w:val="002F740B"/>
    <w:rsid w:val="003049E4"/>
    <w:rsid w:val="00306BE1"/>
    <w:rsid w:val="00337D4C"/>
    <w:rsid w:val="00351B11"/>
    <w:rsid w:val="00352E1B"/>
    <w:rsid w:val="003618D5"/>
    <w:rsid w:val="003B79D2"/>
    <w:rsid w:val="00420F03"/>
    <w:rsid w:val="00442CE0"/>
    <w:rsid w:val="00451B2D"/>
    <w:rsid w:val="0047058C"/>
    <w:rsid w:val="0047570C"/>
    <w:rsid w:val="00486863"/>
    <w:rsid w:val="004A290A"/>
    <w:rsid w:val="004A2ADA"/>
    <w:rsid w:val="004B2D6A"/>
    <w:rsid w:val="004C1261"/>
    <w:rsid w:val="004C1E71"/>
    <w:rsid w:val="004E3175"/>
    <w:rsid w:val="00504F6A"/>
    <w:rsid w:val="0051012D"/>
    <w:rsid w:val="005478BD"/>
    <w:rsid w:val="0055359F"/>
    <w:rsid w:val="00560C42"/>
    <w:rsid w:val="005A4DF9"/>
    <w:rsid w:val="005C507B"/>
    <w:rsid w:val="006076AF"/>
    <w:rsid w:val="00622071"/>
    <w:rsid w:val="006254D5"/>
    <w:rsid w:val="00626786"/>
    <w:rsid w:val="00634973"/>
    <w:rsid w:val="006479AA"/>
    <w:rsid w:val="00690FFC"/>
    <w:rsid w:val="00697EF9"/>
    <w:rsid w:val="006C3E36"/>
    <w:rsid w:val="006E3149"/>
    <w:rsid w:val="006F505B"/>
    <w:rsid w:val="00703959"/>
    <w:rsid w:val="00717FE2"/>
    <w:rsid w:val="0072768D"/>
    <w:rsid w:val="00731EFF"/>
    <w:rsid w:val="0074670C"/>
    <w:rsid w:val="0074744E"/>
    <w:rsid w:val="0075619B"/>
    <w:rsid w:val="00757187"/>
    <w:rsid w:val="00757958"/>
    <w:rsid w:val="00765AE2"/>
    <w:rsid w:val="00774875"/>
    <w:rsid w:val="00787BFE"/>
    <w:rsid w:val="00795D83"/>
    <w:rsid w:val="007B0D3D"/>
    <w:rsid w:val="007C7153"/>
    <w:rsid w:val="007D5E81"/>
    <w:rsid w:val="007F5E5A"/>
    <w:rsid w:val="00817404"/>
    <w:rsid w:val="00821F8E"/>
    <w:rsid w:val="0083502F"/>
    <w:rsid w:val="00845EC4"/>
    <w:rsid w:val="00851C84"/>
    <w:rsid w:val="008560F2"/>
    <w:rsid w:val="00857028"/>
    <w:rsid w:val="00872A6D"/>
    <w:rsid w:val="008740AB"/>
    <w:rsid w:val="008754B4"/>
    <w:rsid w:val="00881BA4"/>
    <w:rsid w:val="00882EFC"/>
    <w:rsid w:val="00896469"/>
    <w:rsid w:val="008C0922"/>
    <w:rsid w:val="008D6F52"/>
    <w:rsid w:val="0090155E"/>
    <w:rsid w:val="00920B28"/>
    <w:rsid w:val="009300D0"/>
    <w:rsid w:val="00932668"/>
    <w:rsid w:val="009358FF"/>
    <w:rsid w:val="00950C3E"/>
    <w:rsid w:val="00980211"/>
    <w:rsid w:val="00986507"/>
    <w:rsid w:val="009A0D9E"/>
    <w:rsid w:val="009E5155"/>
    <w:rsid w:val="00A358FE"/>
    <w:rsid w:val="00A419C7"/>
    <w:rsid w:val="00A45759"/>
    <w:rsid w:val="00A71ED0"/>
    <w:rsid w:val="00AB22A8"/>
    <w:rsid w:val="00AB3D21"/>
    <w:rsid w:val="00AB3DC8"/>
    <w:rsid w:val="00AD54AA"/>
    <w:rsid w:val="00AE260E"/>
    <w:rsid w:val="00AF777D"/>
    <w:rsid w:val="00B0259C"/>
    <w:rsid w:val="00B02B6A"/>
    <w:rsid w:val="00B078AD"/>
    <w:rsid w:val="00B10C5E"/>
    <w:rsid w:val="00B138AB"/>
    <w:rsid w:val="00B35772"/>
    <w:rsid w:val="00B50A1F"/>
    <w:rsid w:val="00B55AFF"/>
    <w:rsid w:val="00B74E80"/>
    <w:rsid w:val="00BB0208"/>
    <w:rsid w:val="00BB1DD3"/>
    <w:rsid w:val="00C16F6B"/>
    <w:rsid w:val="00C43181"/>
    <w:rsid w:val="00C457D3"/>
    <w:rsid w:val="00C74F02"/>
    <w:rsid w:val="00C77123"/>
    <w:rsid w:val="00C82D89"/>
    <w:rsid w:val="00C96119"/>
    <w:rsid w:val="00CB06A3"/>
    <w:rsid w:val="00CF3BDC"/>
    <w:rsid w:val="00D00F53"/>
    <w:rsid w:val="00D04625"/>
    <w:rsid w:val="00D122FC"/>
    <w:rsid w:val="00D46E59"/>
    <w:rsid w:val="00D73A0D"/>
    <w:rsid w:val="00D826BE"/>
    <w:rsid w:val="00D90B3A"/>
    <w:rsid w:val="00DA0378"/>
    <w:rsid w:val="00DB0427"/>
    <w:rsid w:val="00DB0DB7"/>
    <w:rsid w:val="00DE14C0"/>
    <w:rsid w:val="00DF1453"/>
    <w:rsid w:val="00DF559E"/>
    <w:rsid w:val="00E32B3E"/>
    <w:rsid w:val="00E479CB"/>
    <w:rsid w:val="00E573C2"/>
    <w:rsid w:val="00E61A5C"/>
    <w:rsid w:val="00E8788F"/>
    <w:rsid w:val="00E92F95"/>
    <w:rsid w:val="00EA61EE"/>
    <w:rsid w:val="00EB1EB0"/>
    <w:rsid w:val="00EB4F7D"/>
    <w:rsid w:val="00ED310C"/>
    <w:rsid w:val="00ED4002"/>
    <w:rsid w:val="00F0687A"/>
    <w:rsid w:val="00F33769"/>
    <w:rsid w:val="00F4633A"/>
    <w:rsid w:val="00F777E7"/>
    <w:rsid w:val="00F97936"/>
    <w:rsid w:val="00FA1D2B"/>
    <w:rsid w:val="00FA3A87"/>
    <w:rsid w:val="00FB790A"/>
    <w:rsid w:val="00FC05D8"/>
    <w:rsid w:val="00FC23CA"/>
    <w:rsid w:val="00FD1FF0"/>
    <w:rsid w:val="00FD4782"/>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5309"/>
  <w15:docId w15:val="{8B23D39F-21BE-46EA-9305-533AAC77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56B"/>
    <w:pPr>
      <w:suppressAutoHyphens/>
      <w:spacing w:after="240" w:line="240" w:lineRule="auto"/>
      <w:jc w:val="both"/>
    </w:pPr>
    <w:rPr>
      <w:rFonts w:ascii="Times New Roman" w:eastAsia="Times New Roman" w:hAnsi="Times New Roman" w:cs="Times New Roman"/>
      <w:color w:val="00000A"/>
      <w:sz w:val="24"/>
      <w:szCs w:val="24"/>
    </w:rPr>
  </w:style>
  <w:style w:type="paragraph" w:styleId="Heading1">
    <w:name w:val="heading 1"/>
    <w:basedOn w:val="Normal"/>
    <w:next w:val="Normal"/>
    <w:link w:val="Heading1Char"/>
    <w:autoRedefine/>
    <w:uiPriority w:val="9"/>
    <w:qFormat/>
    <w:rsid w:val="00E8788F"/>
    <w:pPr>
      <w:keepNext/>
      <w:keepLines/>
      <w:suppressAutoHyphens w:val="0"/>
      <w:spacing w:before="480" w:after="480" w:line="480" w:lineRule="auto"/>
      <w:jc w:val="left"/>
      <w:outlineLvl w:val="0"/>
    </w:pPr>
    <w:rPr>
      <w:b/>
      <w:color w:val="FF0000"/>
      <w:szCs w:val="32"/>
    </w:rPr>
  </w:style>
  <w:style w:type="paragraph" w:styleId="Heading2">
    <w:name w:val="heading 2"/>
    <w:basedOn w:val="Normal"/>
    <w:next w:val="Normal"/>
    <w:link w:val="Heading2Char"/>
    <w:uiPriority w:val="9"/>
    <w:unhideWhenUsed/>
    <w:qFormat/>
    <w:rsid w:val="00F7356B"/>
    <w:pPr>
      <w:keepNext/>
      <w:keepLines/>
      <w:suppressAutoHyphens w:val="0"/>
      <w:spacing w:before="240" w:line="480" w:lineRule="auto"/>
      <w:jc w:val="left"/>
      <w:outlineLvl w:val="1"/>
    </w:pPr>
    <w:rPr>
      <w:b/>
      <w:bCs/>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8F"/>
    <w:rPr>
      <w:rFonts w:ascii="Times New Roman" w:eastAsia="Times New Roman" w:hAnsi="Times New Roman" w:cs="Times New Roman"/>
      <w:b/>
      <w:color w:val="FF0000"/>
      <w:sz w:val="24"/>
      <w:szCs w:val="32"/>
    </w:rPr>
  </w:style>
  <w:style w:type="character" w:customStyle="1" w:styleId="Heading2Char">
    <w:name w:val="Heading 2 Char"/>
    <w:basedOn w:val="DefaultParagraphFont"/>
    <w:link w:val="Heading2"/>
    <w:uiPriority w:val="9"/>
    <w:rsid w:val="00F7356B"/>
    <w:rPr>
      <w:rFonts w:ascii="Times New Roman" w:hAnsi="Times New Roman"/>
      <w:b/>
      <w:bCs/>
      <w:sz w:val="24"/>
      <w:szCs w:val="26"/>
    </w:rPr>
  </w:style>
  <w:style w:type="character" w:customStyle="1" w:styleId="FootnoteTextChar">
    <w:name w:val="Footnote Text Char"/>
    <w:basedOn w:val="DefaultParagraphFont"/>
    <w:link w:val="FootnoteText"/>
    <w:uiPriority w:val="99"/>
    <w:semiHidden/>
    <w:rsid w:val="00F7356B"/>
    <w:rPr>
      <w:rFonts w:ascii="Times New Roman" w:hAnsi="Times New Roman"/>
      <w:sz w:val="20"/>
      <w:szCs w:val="20"/>
    </w:rPr>
  </w:style>
  <w:style w:type="character" w:customStyle="1" w:styleId="Style1Char">
    <w:name w:val="Style1 Char"/>
    <w:basedOn w:val="Heading1Char"/>
    <w:link w:val="Style1"/>
    <w:rsid w:val="00F7356B"/>
    <w:rPr>
      <w:rFonts w:ascii="Times New Roman" w:eastAsia="Times New Roman" w:hAnsi="Times New Roman" w:cs="Times New Roman"/>
      <w:b w:val="0"/>
      <w:color w:val="000000"/>
      <w:sz w:val="24"/>
      <w:szCs w:val="32"/>
    </w:rPr>
  </w:style>
  <w:style w:type="character" w:styleId="FootnoteReference">
    <w:name w:val="footnote reference"/>
    <w:basedOn w:val="DefaultParagraphFont"/>
    <w:uiPriority w:val="99"/>
    <w:semiHidden/>
    <w:unhideWhenUsed/>
    <w:rsid w:val="00F7356B"/>
    <w:rPr>
      <w:vertAlign w:val="superscript"/>
    </w:rPr>
  </w:style>
  <w:style w:type="character" w:customStyle="1" w:styleId="Style2Char">
    <w:name w:val="Style2 Char"/>
    <w:basedOn w:val="Style1Char"/>
    <w:link w:val="Style2"/>
    <w:rsid w:val="00F7356B"/>
    <w:rPr>
      <w:rFonts w:ascii="Times New Roman" w:eastAsia="Times New Roman" w:hAnsi="Times New Roman" w:cs="Times New Roman"/>
      <w:b/>
      <w:color w:val="000000"/>
      <w:sz w:val="24"/>
      <w:szCs w:val="32"/>
    </w:rPr>
  </w:style>
  <w:style w:type="character" w:styleId="CommentReference">
    <w:name w:val="annotation reference"/>
    <w:basedOn w:val="DefaultParagraphFont"/>
    <w:uiPriority w:val="99"/>
    <w:semiHidden/>
    <w:unhideWhenUsed/>
    <w:rsid w:val="00F7356B"/>
    <w:rPr>
      <w:sz w:val="16"/>
      <w:szCs w:val="16"/>
    </w:rPr>
  </w:style>
  <w:style w:type="character" w:customStyle="1" w:styleId="CommentTextChar">
    <w:name w:val="Comment Text Char"/>
    <w:basedOn w:val="DefaultParagraphFont"/>
    <w:link w:val="CommentText"/>
    <w:uiPriority w:val="99"/>
    <w:semiHidden/>
    <w:rsid w:val="00F7356B"/>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F7356B"/>
    <w:rPr>
      <w:rFonts w:ascii="Segoe UI" w:eastAsia="Times New Roman" w:hAnsi="Segoe UI" w:cs="Segoe UI"/>
      <w:sz w:val="18"/>
      <w:szCs w:val="18"/>
    </w:rPr>
  </w:style>
  <w:style w:type="character" w:customStyle="1" w:styleId="InternetLink">
    <w:name w:val="Internet Link"/>
    <w:basedOn w:val="DefaultParagraphFont"/>
    <w:uiPriority w:val="99"/>
    <w:semiHidden/>
    <w:unhideWhenUsed/>
    <w:rsid w:val="00B30D2B"/>
    <w:rPr>
      <w:color w:val="0000FF"/>
      <w:u w:val="single"/>
    </w:rPr>
  </w:style>
  <w:style w:type="character" w:customStyle="1" w:styleId="ListLabel1">
    <w:name w:val="ListLabel 1"/>
    <w:rPr>
      <w:sz w:val="2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F7356B"/>
    <w:pPr>
      <w:spacing w:before="480"/>
      <w:ind w:left="720"/>
      <w:contextualSpacing/>
    </w:pPr>
  </w:style>
  <w:style w:type="paragraph" w:customStyle="1" w:styleId="Style1">
    <w:name w:val="Style1"/>
    <w:basedOn w:val="Heading1"/>
    <w:link w:val="Style1Char"/>
    <w:qFormat/>
    <w:rsid w:val="00F7356B"/>
    <w:pPr>
      <w:spacing w:after="240"/>
    </w:pPr>
    <w:rPr>
      <w:b w:val="0"/>
    </w:rPr>
  </w:style>
  <w:style w:type="paragraph" w:styleId="FootnoteText">
    <w:name w:val="footnote text"/>
    <w:basedOn w:val="Normal"/>
    <w:link w:val="FootnoteTextChar"/>
    <w:uiPriority w:val="99"/>
    <w:semiHidden/>
    <w:unhideWhenUsed/>
    <w:rsid w:val="00F7356B"/>
    <w:pPr>
      <w:suppressAutoHyphens w:val="0"/>
      <w:spacing w:after="0"/>
      <w:jc w:val="left"/>
    </w:pPr>
    <w:rPr>
      <w:rFonts w:cs="Calibri"/>
      <w:sz w:val="20"/>
      <w:szCs w:val="20"/>
    </w:rPr>
  </w:style>
  <w:style w:type="paragraph" w:customStyle="1" w:styleId="Style2">
    <w:name w:val="Style2"/>
    <w:basedOn w:val="Style1"/>
    <w:link w:val="Style2Char"/>
    <w:qFormat/>
    <w:rsid w:val="00F7356B"/>
    <w:pPr>
      <w:spacing w:before="240"/>
      <w:ind w:left="357"/>
    </w:pPr>
    <w:rPr>
      <w:b/>
    </w:rPr>
  </w:style>
  <w:style w:type="paragraph" w:styleId="CommentText">
    <w:name w:val="annotation text"/>
    <w:basedOn w:val="Normal"/>
    <w:link w:val="CommentTextChar"/>
    <w:uiPriority w:val="99"/>
    <w:semiHidden/>
    <w:unhideWhenUsed/>
    <w:rsid w:val="00F7356B"/>
    <w:pPr>
      <w:suppressAutoHyphens w:val="0"/>
      <w:jc w:val="left"/>
    </w:pPr>
    <w:rPr>
      <w:rFonts w:cs="Calibri"/>
      <w:sz w:val="20"/>
      <w:szCs w:val="20"/>
    </w:rPr>
  </w:style>
  <w:style w:type="paragraph" w:styleId="BalloonText">
    <w:name w:val="Balloon Text"/>
    <w:basedOn w:val="Normal"/>
    <w:link w:val="BalloonTextChar"/>
    <w:uiPriority w:val="99"/>
    <w:semiHidden/>
    <w:unhideWhenUsed/>
    <w:rsid w:val="00F7356B"/>
    <w:pPr>
      <w:spacing w:after="0"/>
    </w:pPr>
    <w:rPr>
      <w:rFonts w:ascii="Segoe UI" w:hAnsi="Segoe UI" w:cs="Segoe UI"/>
      <w:sz w:val="18"/>
      <w:szCs w:val="18"/>
    </w:rPr>
  </w:style>
  <w:style w:type="paragraph" w:styleId="NoSpacing">
    <w:name w:val="No Spacing"/>
    <w:uiPriority w:val="1"/>
    <w:qFormat/>
    <w:rsid w:val="004845A9"/>
    <w:pPr>
      <w:suppressAutoHyphens/>
      <w:spacing w:line="240" w:lineRule="auto"/>
      <w:jc w:val="both"/>
    </w:pPr>
    <w:rPr>
      <w:rFonts w:ascii="Times New Roman" w:eastAsia="Times New Roman" w:hAnsi="Times New Roman" w:cs="Times New Roman"/>
      <w:color w:val="00000A"/>
      <w:sz w:val="24"/>
      <w:szCs w:val="24"/>
    </w:rPr>
  </w:style>
  <w:style w:type="paragraph" w:customStyle="1" w:styleId="Footnote">
    <w:name w:val="Footnote"/>
    <w:basedOn w:val="Normal"/>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character" w:styleId="Hyperlink">
    <w:name w:val="Hyperlink"/>
    <w:basedOn w:val="DefaultParagraphFont"/>
    <w:uiPriority w:val="99"/>
    <w:unhideWhenUsed/>
    <w:rsid w:val="00D73A0D"/>
    <w:rPr>
      <w:color w:val="0000FF"/>
      <w:u w:val="single"/>
    </w:rPr>
  </w:style>
  <w:style w:type="paragraph" w:styleId="CommentSubject">
    <w:name w:val="annotation subject"/>
    <w:basedOn w:val="CommentText"/>
    <w:next w:val="CommentText"/>
    <w:link w:val="CommentSubjectChar"/>
    <w:uiPriority w:val="99"/>
    <w:semiHidden/>
    <w:unhideWhenUsed/>
    <w:rsid w:val="0074670C"/>
    <w:pPr>
      <w:suppressAutoHyphens/>
      <w:jc w:val="both"/>
    </w:pPr>
    <w:rPr>
      <w:rFonts w:cs="Times New Roman"/>
      <w:b/>
      <w:bCs/>
    </w:rPr>
  </w:style>
  <w:style w:type="character" w:customStyle="1" w:styleId="CommentSubjectChar">
    <w:name w:val="Comment Subject Char"/>
    <w:basedOn w:val="CommentTextChar"/>
    <w:link w:val="CommentSubject"/>
    <w:uiPriority w:val="99"/>
    <w:semiHidden/>
    <w:rsid w:val="0074670C"/>
    <w:rPr>
      <w:rFonts w:ascii="Times New Roman" w:eastAsia="Times New Roman" w:hAnsi="Times New Roman" w:cs="Times New Roman"/>
      <w:b/>
      <w:bCs/>
      <w:color w:val="00000A"/>
      <w:sz w:val="20"/>
      <w:szCs w:val="20"/>
    </w:rPr>
  </w:style>
  <w:style w:type="paragraph" w:styleId="Revision">
    <w:name w:val="Revision"/>
    <w:hidden/>
    <w:uiPriority w:val="99"/>
    <w:semiHidden/>
    <w:rsid w:val="00E32B3E"/>
    <w:pPr>
      <w:spacing w:line="240" w:lineRule="auto"/>
    </w:pPr>
    <w:rPr>
      <w:rFonts w:ascii="Times New Roman" w:eastAsia="Times New Roman" w:hAnsi="Times New Roman" w:cs="Times New Roman"/>
      <w:color w:val="00000A"/>
      <w:sz w:val="24"/>
      <w:szCs w:val="24"/>
    </w:rPr>
  </w:style>
  <w:style w:type="character" w:customStyle="1" w:styleId="volume">
    <w:name w:val="volume"/>
    <w:basedOn w:val="DefaultParagraphFont"/>
    <w:rsid w:val="008740AB"/>
  </w:style>
  <w:style w:type="character" w:customStyle="1" w:styleId="issue">
    <w:name w:val="issue"/>
    <w:basedOn w:val="DefaultParagraphFont"/>
    <w:rsid w:val="008740AB"/>
  </w:style>
  <w:style w:type="character" w:customStyle="1" w:styleId="year">
    <w:name w:val="year"/>
    <w:basedOn w:val="DefaultParagraphFont"/>
    <w:rsid w:val="00874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07231">
      <w:bodyDiv w:val="1"/>
      <w:marLeft w:val="0"/>
      <w:marRight w:val="0"/>
      <w:marTop w:val="0"/>
      <w:marBottom w:val="0"/>
      <w:divBdr>
        <w:top w:val="none" w:sz="0" w:space="0" w:color="auto"/>
        <w:left w:val="none" w:sz="0" w:space="0" w:color="auto"/>
        <w:bottom w:val="none" w:sz="0" w:space="0" w:color="auto"/>
        <w:right w:val="none" w:sz="0" w:space="0" w:color="auto"/>
      </w:divBdr>
    </w:div>
    <w:div w:id="357778666">
      <w:bodyDiv w:val="1"/>
      <w:marLeft w:val="0"/>
      <w:marRight w:val="0"/>
      <w:marTop w:val="0"/>
      <w:marBottom w:val="0"/>
      <w:divBdr>
        <w:top w:val="none" w:sz="0" w:space="0" w:color="auto"/>
        <w:left w:val="none" w:sz="0" w:space="0" w:color="auto"/>
        <w:bottom w:val="none" w:sz="0" w:space="0" w:color="auto"/>
        <w:right w:val="none" w:sz="0" w:space="0" w:color="auto"/>
      </w:divBdr>
      <w:divsChild>
        <w:div w:id="1403941401">
          <w:marLeft w:val="0"/>
          <w:marRight w:val="0"/>
          <w:marTop w:val="0"/>
          <w:marBottom w:val="0"/>
          <w:divBdr>
            <w:top w:val="none" w:sz="0" w:space="0" w:color="auto"/>
            <w:left w:val="none" w:sz="0" w:space="0" w:color="auto"/>
            <w:bottom w:val="none" w:sz="0" w:space="0" w:color="auto"/>
            <w:right w:val="none" w:sz="0" w:space="0" w:color="auto"/>
          </w:divBdr>
        </w:div>
        <w:div w:id="1664239258">
          <w:marLeft w:val="0"/>
          <w:marRight w:val="0"/>
          <w:marTop w:val="0"/>
          <w:marBottom w:val="0"/>
          <w:divBdr>
            <w:top w:val="none" w:sz="0" w:space="0" w:color="auto"/>
            <w:left w:val="none" w:sz="0" w:space="0" w:color="auto"/>
            <w:bottom w:val="none" w:sz="0" w:space="0" w:color="auto"/>
            <w:right w:val="none" w:sz="0" w:space="0" w:color="auto"/>
          </w:divBdr>
        </w:div>
        <w:div w:id="600190693">
          <w:marLeft w:val="0"/>
          <w:marRight w:val="0"/>
          <w:marTop w:val="0"/>
          <w:marBottom w:val="0"/>
          <w:divBdr>
            <w:top w:val="none" w:sz="0" w:space="0" w:color="auto"/>
            <w:left w:val="none" w:sz="0" w:space="0" w:color="auto"/>
            <w:bottom w:val="none" w:sz="0" w:space="0" w:color="auto"/>
            <w:right w:val="none" w:sz="0" w:space="0" w:color="auto"/>
          </w:divBdr>
        </w:div>
        <w:div w:id="211114866">
          <w:marLeft w:val="0"/>
          <w:marRight w:val="0"/>
          <w:marTop w:val="0"/>
          <w:marBottom w:val="0"/>
          <w:divBdr>
            <w:top w:val="none" w:sz="0" w:space="0" w:color="auto"/>
            <w:left w:val="none" w:sz="0" w:space="0" w:color="auto"/>
            <w:bottom w:val="none" w:sz="0" w:space="0" w:color="auto"/>
            <w:right w:val="none" w:sz="0" w:space="0" w:color="auto"/>
          </w:divBdr>
        </w:div>
        <w:div w:id="1000430115">
          <w:marLeft w:val="0"/>
          <w:marRight w:val="0"/>
          <w:marTop w:val="0"/>
          <w:marBottom w:val="0"/>
          <w:divBdr>
            <w:top w:val="none" w:sz="0" w:space="0" w:color="auto"/>
            <w:left w:val="none" w:sz="0" w:space="0" w:color="auto"/>
            <w:bottom w:val="none" w:sz="0" w:space="0" w:color="auto"/>
            <w:right w:val="none" w:sz="0" w:space="0" w:color="auto"/>
          </w:divBdr>
        </w:div>
        <w:div w:id="534465201">
          <w:marLeft w:val="0"/>
          <w:marRight w:val="0"/>
          <w:marTop w:val="0"/>
          <w:marBottom w:val="0"/>
          <w:divBdr>
            <w:top w:val="none" w:sz="0" w:space="0" w:color="auto"/>
            <w:left w:val="none" w:sz="0" w:space="0" w:color="auto"/>
            <w:bottom w:val="none" w:sz="0" w:space="0" w:color="auto"/>
            <w:right w:val="none" w:sz="0" w:space="0" w:color="auto"/>
          </w:divBdr>
        </w:div>
        <w:div w:id="362245839">
          <w:marLeft w:val="0"/>
          <w:marRight w:val="0"/>
          <w:marTop w:val="0"/>
          <w:marBottom w:val="0"/>
          <w:divBdr>
            <w:top w:val="none" w:sz="0" w:space="0" w:color="auto"/>
            <w:left w:val="none" w:sz="0" w:space="0" w:color="auto"/>
            <w:bottom w:val="none" w:sz="0" w:space="0" w:color="auto"/>
            <w:right w:val="none" w:sz="0" w:space="0" w:color="auto"/>
          </w:divBdr>
        </w:div>
        <w:div w:id="862551407">
          <w:marLeft w:val="0"/>
          <w:marRight w:val="0"/>
          <w:marTop w:val="0"/>
          <w:marBottom w:val="0"/>
          <w:divBdr>
            <w:top w:val="none" w:sz="0" w:space="0" w:color="auto"/>
            <w:left w:val="none" w:sz="0" w:space="0" w:color="auto"/>
            <w:bottom w:val="none" w:sz="0" w:space="0" w:color="auto"/>
            <w:right w:val="none" w:sz="0" w:space="0" w:color="auto"/>
          </w:divBdr>
        </w:div>
        <w:div w:id="661399150">
          <w:marLeft w:val="0"/>
          <w:marRight w:val="0"/>
          <w:marTop w:val="0"/>
          <w:marBottom w:val="0"/>
          <w:divBdr>
            <w:top w:val="none" w:sz="0" w:space="0" w:color="auto"/>
            <w:left w:val="none" w:sz="0" w:space="0" w:color="auto"/>
            <w:bottom w:val="none" w:sz="0" w:space="0" w:color="auto"/>
            <w:right w:val="none" w:sz="0" w:space="0" w:color="auto"/>
          </w:divBdr>
        </w:div>
        <w:div w:id="1669358686">
          <w:marLeft w:val="0"/>
          <w:marRight w:val="0"/>
          <w:marTop w:val="0"/>
          <w:marBottom w:val="0"/>
          <w:divBdr>
            <w:top w:val="none" w:sz="0" w:space="0" w:color="auto"/>
            <w:left w:val="none" w:sz="0" w:space="0" w:color="auto"/>
            <w:bottom w:val="none" w:sz="0" w:space="0" w:color="auto"/>
            <w:right w:val="none" w:sz="0" w:space="0" w:color="auto"/>
          </w:divBdr>
        </w:div>
        <w:div w:id="464738281">
          <w:marLeft w:val="0"/>
          <w:marRight w:val="0"/>
          <w:marTop w:val="0"/>
          <w:marBottom w:val="0"/>
          <w:divBdr>
            <w:top w:val="none" w:sz="0" w:space="0" w:color="auto"/>
            <w:left w:val="none" w:sz="0" w:space="0" w:color="auto"/>
            <w:bottom w:val="none" w:sz="0" w:space="0" w:color="auto"/>
            <w:right w:val="none" w:sz="0" w:space="0" w:color="auto"/>
          </w:divBdr>
        </w:div>
        <w:div w:id="579145781">
          <w:marLeft w:val="0"/>
          <w:marRight w:val="0"/>
          <w:marTop w:val="0"/>
          <w:marBottom w:val="0"/>
          <w:divBdr>
            <w:top w:val="none" w:sz="0" w:space="0" w:color="auto"/>
            <w:left w:val="none" w:sz="0" w:space="0" w:color="auto"/>
            <w:bottom w:val="none" w:sz="0" w:space="0" w:color="auto"/>
            <w:right w:val="none" w:sz="0" w:space="0" w:color="auto"/>
          </w:divBdr>
        </w:div>
        <w:div w:id="1343119236">
          <w:marLeft w:val="0"/>
          <w:marRight w:val="0"/>
          <w:marTop w:val="0"/>
          <w:marBottom w:val="0"/>
          <w:divBdr>
            <w:top w:val="none" w:sz="0" w:space="0" w:color="auto"/>
            <w:left w:val="none" w:sz="0" w:space="0" w:color="auto"/>
            <w:bottom w:val="none" w:sz="0" w:space="0" w:color="auto"/>
            <w:right w:val="none" w:sz="0" w:space="0" w:color="auto"/>
          </w:divBdr>
        </w:div>
        <w:div w:id="1696731277">
          <w:marLeft w:val="0"/>
          <w:marRight w:val="0"/>
          <w:marTop w:val="0"/>
          <w:marBottom w:val="0"/>
          <w:divBdr>
            <w:top w:val="none" w:sz="0" w:space="0" w:color="auto"/>
            <w:left w:val="none" w:sz="0" w:space="0" w:color="auto"/>
            <w:bottom w:val="none" w:sz="0" w:space="0" w:color="auto"/>
            <w:right w:val="none" w:sz="0" w:space="0" w:color="auto"/>
          </w:divBdr>
        </w:div>
        <w:div w:id="1805392224">
          <w:marLeft w:val="0"/>
          <w:marRight w:val="0"/>
          <w:marTop w:val="0"/>
          <w:marBottom w:val="0"/>
          <w:divBdr>
            <w:top w:val="none" w:sz="0" w:space="0" w:color="auto"/>
            <w:left w:val="none" w:sz="0" w:space="0" w:color="auto"/>
            <w:bottom w:val="none" w:sz="0" w:space="0" w:color="auto"/>
            <w:right w:val="none" w:sz="0" w:space="0" w:color="auto"/>
          </w:divBdr>
        </w:div>
        <w:div w:id="280116505">
          <w:marLeft w:val="0"/>
          <w:marRight w:val="0"/>
          <w:marTop w:val="0"/>
          <w:marBottom w:val="0"/>
          <w:divBdr>
            <w:top w:val="none" w:sz="0" w:space="0" w:color="auto"/>
            <w:left w:val="none" w:sz="0" w:space="0" w:color="auto"/>
            <w:bottom w:val="none" w:sz="0" w:space="0" w:color="auto"/>
            <w:right w:val="none" w:sz="0" w:space="0" w:color="auto"/>
          </w:divBdr>
        </w:div>
      </w:divsChild>
    </w:div>
    <w:div w:id="466551773">
      <w:bodyDiv w:val="1"/>
      <w:marLeft w:val="0"/>
      <w:marRight w:val="0"/>
      <w:marTop w:val="0"/>
      <w:marBottom w:val="0"/>
      <w:divBdr>
        <w:top w:val="none" w:sz="0" w:space="0" w:color="auto"/>
        <w:left w:val="none" w:sz="0" w:space="0" w:color="auto"/>
        <w:bottom w:val="none" w:sz="0" w:space="0" w:color="auto"/>
        <w:right w:val="none" w:sz="0" w:space="0" w:color="auto"/>
      </w:divBdr>
    </w:div>
    <w:div w:id="467823492">
      <w:bodyDiv w:val="1"/>
      <w:marLeft w:val="0"/>
      <w:marRight w:val="0"/>
      <w:marTop w:val="0"/>
      <w:marBottom w:val="0"/>
      <w:divBdr>
        <w:top w:val="none" w:sz="0" w:space="0" w:color="auto"/>
        <w:left w:val="none" w:sz="0" w:space="0" w:color="auto"/>
        <w:bottom w:val="none" w:sz="0" w:space="0" w:color="auto"/>
        <w:right w:val="none" w:sz="0" w:space="0" w:color="auto"/>
      </w:divBdr>
    </w:div>
    <w:div w:id="865101387">
      <w:bodyDiv w:val="1"/>
      <w:marLeft w:val="0"/>
      <w:marRight w:val="0"/>
      <w:marTop w:val="0"/>
      <w:marBottom w:val="0"/>
      <w:divBdr>
        <w:top w:val="none" w:sz="0" w:space="0" w:color="auto"/>
        <w:left w:val="none" w:sz="0" w:space="0" w:color="auto"/>
        <w:bottom w:val="none" w:sz="0" w:space="0" w:color="auto"/>
        <w:right w:val="none" w:sz="0" w:space="0" w:color="auto"/>
      </w:divBdr>
    </w:div>
    <w:div w:id="1045720519">
      <w:bodyDiv w:val="1"/>
      <w:marLeft w:val="0"/>
      <w:marRight w:val="0"/>
      <w:marTop w:val="0"/>
      <w:marBottom w:val="0"/>
      <w:divBdr>
        <w:top w:val="none" w:sz="0" w:space="0" w:color="auto"/>
        <w:left w:val="none" w:sz="0" w:space="0" w:color="auto"/>
        <w:bottom w:val="none" w:sz="0" w:space="0" w:color="auto"/>
        <w:right w:val="none" w:sz="0" w:space="0" w:color="auto"/>
      </w:divBdr>
      <w:divsChild>
        <w:div w:id="452988715">
          <w:marLeft w:val="0"/>
          <w:marRight w:val="0"/>
          <w:marTop w:val="0"/>
          <w:marBottom w:val="0"/>
          <w:divBdr>
            <w:top w:val="none" w:sz="0" w:space="0" w:color="auto"/>
            <w:left w:val="none" w:sz="0" w:space="0" w:color="auto"/>
            <w:bottom w:val="none" w:sz="0" w:space="0" w:color="auto"/>
            <w:right w:val="none" w:sz="0" w:space="0" w:color="auto"/>
          </w:divBdr>
        </w:div>
        <w:div w:id="38944490">
          <w:marLeft w:val="0"/>
          <w:marRight w:val="0"/>
          <w:marTop w:val="0"/>
          <w:marBottom w:val="0"/>
          <w:divBdr>
            <w:top w:val="none" w:sz="0" w:space="0" w:color="auto"/>
            <w:left w:val="none" w:sz="0" w:space="0" w:color="auto"/>
            <w:bottom w:val="none" w:sz="0" w:space="0" w:color="auto"/>
            <w:right w:val="none" w:sz="0" w:space="0" w:color="auto"/>
          </w:divBdr>
        </w:div>
      </w:divsChild>
    </w:div>
    <w:div w:id="1179470948">
      <w:bodyDiv w:val="1"/>
      <w:marLeft w:val="0"/>
      <w:marRight w:val="0"/>
      <w:marTop w:val="0"/>
      <w:marBottom w:val="0"/>
      <w:divBdr>
        <w:top w:val="none" w:sz="0" w:space="0" w:color="auto"/>
        <w:left w:val="none" w:sz="0" w:space="0" w:color="auto"/>
        <w:bottom w:val="none" w:sz="0" w:space="0" w:color="auto"/>
        <w:right w:val="none" w:sz="0" w:space="0" w:color="auto"/>
      </w:divBdr>
      <w:divsChild>
        <w:div w:id="1898316341">
          <w:marLeft w:val="0"/>
          <w:marRight w:val="0"/>
          <w:marTop w:val="0"/>
          <w:marBottom w:val="0"/>
          <w:divBdr>
            <w:top w:val="none" w:sz="0" w:space="0" w:color="auto"/>
            <w:left w:val="none" w:sz="0" w:space="0" w:color="auto"/>
            <w:bottom w:val="none" w:sz="0" w:space="0" w:color="auto"/>
            <w:right w:val="none" w:sz="0" w:space="0" w:color="auto"/>
          </w:divBdr>
        </w:div>
        <w:div w:id="956831792">
          <w:marLeft w:val="0"/>
          <w:marRight w:val="0"/>
          <w:marTop w:val="0"/>
          <w:marBottom w:val="0"/>
          <w:divBdr>
            <w:top w:val="none" w:sz="0" w:space="0" w:color="auto"/>
            <w:left w:val="none" w:sz="0" w:space="0" w:color="auto"/>
            <w:bottom w:val="none" w:sz="0" w:space="0" w:color="auto"/>
            <w:right w:val="none" w:sz="0" w:space="0" w:color="auto"/>
          </w:divBdr>
        </w:div>
        <w:div w:id="1958753484">
          <w:marLeft w:val="0"/>
          <w:marRight w:val="0"/>
          <w:marTop w:val="0"/>
          <w:marBottom w:val="0"/>
          <w:divBdr>
            <w:top w:val="none" w:sz="0" w:space="0" w:color="auto"/>
            <w:left w:val="none" w:sz="0" w:space="0" w:color="auto"/>
            <w:bottom w:val="none" w:sz="0" w:space="0" w:color="auto"/>
            <w:right w:val="none" w:sz="0" w:space="0" w:color="auto"/>
          </w:divBdr>
        </w:div>
        <w:div w:id="200099380">
          <w:marLeft w:val="0"/>
          <w:marRight w:val="0"/>
          <w:marTop w:val="0"/>
          <w:marBottom w:val="0"/>
          <w:divBdr>
            <w:top w:val="none" w:sz="0" w:space="0" w:color="auto"/>
            <w:left w:val="none" w:sz="0" w:space="0" w:color="auto"/>
            <w:bottom w:val="none" w:sz="0" w:space="0" w:color="auto"/>
            <w:right w:val="none" w:sz="0" w:space="0" w:color="auto"/>
          </w:divBdr>
        </w:div>
      </w:divsChild>
    </w:div>
    <w:div w:id="1518619556">
      <w:bodyDiv w:val="1"/>
      <w:marLeft w:val="0"/>
      <w:marRight w:val="0"/>
      <w:marTop w:val="0"/>
      <w:marBottom w:val="0"/>
      <w:divBdr>
        <w:top w:val="none" w:sz="0" w:space="0" w:color="auto"/>
        <w:left w:val="none" w:sz="0" w:space="0" w:color="auto"/>
        <w:bottom w:val="none" w:sz="0" w:space="0" w:color="auto"/>
        <w:right w:val="none" w:sz="0" w:space="0" w:color="auto"/>
      </w:divBdr>
      <w:divsChild>
        <w:div w:id="783351861">
          <w:marLeft w:val="0"/>
          <w:marRight w:val="0"/>
          <w:marTop w:val="0"/>
          <w:marBottom w:val="0"/>
          <w:divBdr>
            <w:top w:val="none" w:sz="0" w:space="0" w:color="auto"/>
            <w:left w:val="none" w:sz="0" w:space="0" w:color="auto"/>
            <w:bottom w:val="none" w:sz="0" w:space="0" w:color="auto"/>
            <w:right w:val="none" w:sz="0" w:space="0" w:color="auto"/>
          </w:divBdr>
        </w:div>
        <w:div w:id="1890917494">
          <w:marLeft w:val="0"/>
          <w:marRight w:val="0"/>
          <w:marTop w:val="0"/>
          <w:marBottom w:val="0"/>
          <w:divBdr>
            <w:top w:val="none" w:sz="0" w:space="0" w:color="auto"/>
            <w:left w:val="none" w:sz="0" w:space="0" w:color="auto"/>
            <w:bottom w:val="none" w:sz="0" w:space="0" w:color="auto"/>
            <w:right w:val="none" w:sz="0" w:space="0" w:color="auto"/>
          </w:divBdr>
        </w:div>
      </w:divsChild>
    </w:div>
    <w:div w:id="1959680540">
      <w:bodyDiv w:val="1"/>
      <w:marLeft w:val="0"/>
      <w:marRight w:val="0"/>
      <w:marTop w:val="0"/>
      <w:marBottom w:val="0"/>
      <w:divBdr>
        <w:top w:val="none" w:sz="0" w:space="0" w:color="auto"/>
        <w:left w:val="none" w:sz="0" w:space="0" w:color="auto"/>
        <w:bottom w:val="none" w:sz="0" w:space="0" w:color="auto"/>
        <w:right w:val="none" w:sz="0" w:space="0" w:color="auto"/>
      </w:divBdr>
      <w:divsChild>
        <w:div w:id="1596984928">
          <w:marLeft w:val="0"/>
          <w:marRight w:val="0"/>
          <w:marTop w:val="0"/>
          <w:marBottom w:val="0"/>
          <w:divBdr>
            <w:top w:val="none" w:sz="0" w:space="0" w:color="auto"/>
            <w:left w:val="none" w:sz="0" w:space="0" w:color="auto"/>
            <w:bottom w:val="none" w:sz="0" w:space="0" w:color="auto"/>
            <w:right w:val="none" w:sz="0" w:space="0" w:color="auto"/>
          </w:divBdr>
        </w:div>
        <w:div w:id="171071504">
          <w:marLeft w:val="0"/>
          <w:marRight w:val="0"/>
          <w:marTop w:val="0"/>
          <w:marBottom w:val="0"/>
          <w:divBdr>
            <w:top w:val="none" w:sz="0" w:space="0" w:color="auto"/>
            <w:left w:val="none" w:sz="0" w:space="0" w:color="auto"/>
            <w:bottom w:val="none" w:sz="0" w:space="0" w:color="auto"/>
            <w:right w:val="none" w:sz="0" w:space="0" w:color="auto"/>
          </w:divBdr>
        </w:div>
      </w:divsChild>
    </w:div>
    <w:div w:id="2132094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catalog.ihsn.org/index.php/catalog/4620/datafile/F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CC434-1A7B-41F6-AB49-BF607ABF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14</Pages>
  <Words>6378</Words>
  <Characters>36356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42649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Van Campenhout, Bjorn (IFPRI-Kampala)</cp:lastModifiedBy>
  <cp:revision>21</cp:revision>
  <dcterms:created xsi:type="dcterms:W3CDTF">2015-09-30T07:45:00Z</dcterms:created>
  <dcterms:modified xsi:type="dcterms:W3CDTF">2015-09-30T16:50:00Z</dcterms:modified>
  <dc:language>en-GB</dc:language>
</cp:coreProperties>
</file>